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5cb6d0c051442a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DO and Invoice Process Automation - Bot 2</w:t>
      </w:r>
    </w:p>
    <w:ins w:id="0" w:author="ACCT7\Finance Laptop" w:date="2023-03-18T00:19:40.9837802+08: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ACCT7\Finance Laptop" w:date="2023-03-18T00:19:40.9897597+08: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Robotic Enterprise Framework</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DO and Invoice Process Automation - Bot 2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22.4.6.0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22.4.6.0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DO and Invoice Process Automation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2nd bot for fetching all the manual entries from input file submitted by user and create invoices for indivual customers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Applications used are Outlook, Excel, Chrome browser.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 Get the Next DO for processing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Processing will be done and output will be stored in output excel for respective Daily, Consolidated and Monthly scenario.</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Start Processing of transactions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Read configuration file and initialize applications used in the process. This will check if all the folders, Shared drives are accessible along with reading Config file.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An uninitialized Config dictionary indicates that it is the first run of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Kills all Windows processes representing applications used in this business process to assure that the execution starts in a clean state.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Since the applications are assumed to be already closed, CloseAllApplications is skipped and just KillAllProcess is invoked.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the process name to the logs generated after this point.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log field can be used to create reports and visualizations about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If MaxConsecutiveSystemExceptions number was reached, throw Exception at initialization and go to End Process state, thus finalizing the execution.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MaxConsecutiveSystemExceptions is 0, then any number of consecutive System Exceptions is allowed.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All the applications like outlook, SDMS web portal, Chrome will be closed in this .xaml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8.2  CreateMasterFileFolders.xaml</w:t>
      </w:r>
    </w:p>
    <w:p>
      <w:pPr/>
      <w:r>
        <w:rPr>
          <w:lang w:val=""/>
          <w:rFonts w:ascii="Calibri Light (Headings)" w:hAnsi="Calibri Light (Headings)" w:cs="Calibri Light (Headings)" w:eastAsia="Calibri Light (Headings)"/>
          <w:sz w:val="22"/>
          <w:szCs w:val="22"/>
          <w:color w:val="000000"/>
        </w:rPr>
        <w:t>This .xaml will check if the input file is available for Consolidated process on the network drive or input folder specified.</w:t>
      </w:r>
    </w:p>
    <w:p>
      <w:pPr/>
    </w:p>
    <w:p>
      <w:pPr/>
      <w:r>
        <w:rPr>
          <w:lang w:val=""/>
          <w:rFonts w:ascii="Calibri Light (Headings)" w:hAnsi="Calibri Light (Headings)" w:cs="Calibri Light (Headings)" w:eastAsia="Calibri Light (Headings)"/>
          <w:b/>
          <w:i/>
          <w:sz w:val="24"/>
          <w:szCs w:val="24"/>
          <w:color w:val="000000"/>
        </w:rPr>
        <w:t>Location: \ExtractInput\CheckInputFileConso.xaml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io_ProcessCounter1</w:t>
            </w:r>
          </w:p>
        </w:tc>
        <w:tc>
          <w:tcPr>
            <w:tcW w:w="2310" w:type="auto"/>
          </w:tcPr>
          <w:p>
            <w:pPr/>
            <w:r>
              <w:t>InOutArgument(x:Int32)</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out_dt_TransactionData1</w:t>
            </w:r>
          </w:p>
        </w:tc>
        <w:tc>
          <w:tcPr>
            <w:tcW w:w="2310" w:type="auto"/>
          </w:tcPr>
          <w:p>
            <w:pPr/>
            <w:r>
              <w:t>OutArgument(sd:DataTable)</w:t>
            </w:r>
          </w:p>
        </w:tc>
        <w:tc>
          <w:tcPr>
            <w:tcW w:w="2310" w:type="auto"/>
          </w:tcPr>
          <w:p>
            <w:pPr/>
          </w:p>
        </w:tc>
      </w:tr>
      <w:tr>
        <w:tc>
          <w:tcPr>
            <w:tcW w:w="2310" w:type="auto"/>
          </w:tcPr>
          <w:p>
            <w:pPr/>
            <w:r>
              <w:t>out_IOExcelFilePath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CreateMasterFileFolders.xaml</w:t>
      </w:r>
    </w:p>
    <w:p>
      <w:pPr/>
      <w:r>
        <w:rPr>
          <w:lang w:val=""/>
          <w:rFonts w:ascii="Calibri Light (Headings)" w:hAnsi="Calibri Light (Headings)" w:cs="Calibri Light (Headings)" w:eastAsia="Calibri Light (Headings)"/>
          <w:sz w:val="22"/>
          <w:szCs w:val="22"/>
          <w:color w:val="000000"/>
        </w:rPr>
        <w:t>This .xaml will check if the input file is available for Daily process on the network drive or input folder specified.</w:t>
      </w:r>
    </w:p>
    <w:p>
      <w:pPr/>
    </w:p>
    <w:p>
      <w:pPr/>
      <w:r>
        <w:rPr>
          <w:lang w:val=""/>
          <w:rFonts w:ascii="Calibri Light (Headings)" w:hAnsi="Calibri Light (Headings)" w:cs="Calibri Light (Headings)" w:eastAsia="Calibri Light (Headings)"/>
          <w:b/>
          <w:i/>
          <w:sz w:val="24"/>
          <w:szCs w:val="24"/>
          <w:color w:val="000000"/>
        </w:rPr>
        <w:t>Location: \ExtractInput\CheckInputFileDaily.xaml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io_ProcessCounter1</w:t>
            </w:r>
          </w:p>
        </w:tc>
        <w:tc>
          <w:tcPr>
            <w:tcW w:w="2310" w:type="auto"/>
          </w:tcPr>
          <w:p>
            <w:pPr/>
            <w:r>
              <w:t>InOutArgument(x:Int32)</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out_InputOutputFilePath</w:t>
            </w:r>
          </w:p>
        </w:tc>
        <w:tc>
          <w:tcPr>
            <w:tcW w:w="2310" w:type="auto"/>
          </w:tcPr>
          <w:p>
            <w:pPr/>
            <w:r>
              <w:t>OutArgument(x:String)</w:t>
            </w:r>
          </w:p>
        </w:tc>
        <w:tc>
          <w:tcPr>
            <w:tcW w:w="2310" w:type="auto"/>
          </w:tcPr>
          <w:p>
            <w:pPr/>
          </w:p>
        </w:tc>
      </w:tr>
      <w:tr>
        <w:tc>
          <w:tcPr>
            <w:tcW w:w="2310" w:type="auto"/>
          </w:tcPr>
          <w:p>
            <w:pPr/>
            <w:r>
              <w:t>out_dt_TransactionData1</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CreateMasterFileFolders.xaml</w:t>
      </w:r>
    </w:p>
    <w:p>
      <w:pPr/>
      <w:r>
        <w:rPr>
          <w:lang w:val=""/>
          <w:rFonts w:ascii="Calibri Light (Headings)" w:hAnsi="Calibri Light (Headings)" w:cs="Calibri Light (Headings)" w:eastAsia="Calibri Light (Headings)"/>
          <w:sz w:val="22"/>
          <w:szCs w:val="22"/>
          <w:color w:val="000000"/>
        </w:rPr>
        <w:t>This .xaml will check if the input file is available for Monthly process on the network drive or input folder specified.</w:t>
      </w:r>
    </w:p>
    <w:p>
      <w:pPr/>
    </w:p>
    <w:p>
      <w:pPr/>
      <w:r>
        <w:rPr>
          <w:lang w:val=""/>
          <w:rFonts w:ascii="Calibri Light (Headings)" w:hAnsi="Calibri Light (Headings)" w:cs="Calibri Light (Headings)" w:eastAsia="Calibri Light (Headings)"/>
          <w:b/>
          <w:i/>
          <w:sz w:val="24"/>
          <w:szCs w:val="24"/>
          <w:color w:val="000000"/>
        </w:rPr>
        <w:t>Location: \ExtractInput\CheckInputFileMonthly.xaml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io_ProcessCounter1</w:t>
            </w:r>
          </w:p>
        </w:tc>
        <w:tc>
          <w:tcPr>
            <w:tcW w:w="2310" w:type="auto"/>
          </w:tcPr>
          <w:p>
            <w:pPr/>
            <w:r>
              <w:t>InOutArgument(x:Int32)</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out_dt_TransactionData1</w:t>
            </w:r>
          </w:p>
        </w:tc>
        <w:tc>
          <w:tcPr>
            <w:tcW w:w="2310" w:type="auto"/>
          </w:tcPr>
          <w:p>
            <w:pPr/>
            <w:r>
              <w:t>OutArgument(sd:DataTable)</w:t>
            </w:r>
          </w:p>
        </w:tc>
        <w:tc>
          <w:tcPr>
            <w:tcW w:w="2310" w:type="auto"/>
          </w:tcPr>
          <w:p>
            <w:pPr/>
          </w:p>
        </w:tc>
      </w:tr>
      <w:tr>
        <w:tc>
          <w:tcPr>
            <w:tcW w:w="2310" w:type="auto"/>
          </w:tcPr>
          <w:p>
            <w:pPr/>
            <w:r>
              <w:t>out_IOExcelFilePath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CloseAllApplications.xaml</w:t>
      </w:r>
    </w:p>
    <w:p>
      <w:pPr/>
      <w:r>
        <w:rPr>
          <w:lang w:val=""/>
          <w:rFonts w:ascii="Calibri Light (Headings)" w:hAnsi="Calibri Light (Headings)" w:cs="Calibri Light (Headings)" w:eastAsia="Calibri Light (Headings)"/>
          <w:sz w:val="22"/>
          <w:szCs w:val="22"/>
          <w:color w:val="000000"/>
        </w:rPr>
        <w:t>Do the necessary procedures for ending the process (e.g., logout) and close the used applications.</w:t>
      </w:r>
    </w:p>
    <w:p>
      <w:pPr/>
    </w:p>
    <w:p>
      <w:pPr/>
      <w:r>
        <w:rPr>
          <w:lang w:val=""/>
          <w:rFonts w:ascii="Calibri Light (Headings)" w:hAnsi="Calibri Light (Headings)" w:cs="Calibri Light (Headings)" w:eastAsia="Calibri Light (Headings)"/>
          <w:b/>
          <w:i/>
          <w:sz w:val="24"/>
          <w:szCs w:val="24"/>
          <w:color w:val="000000"/>
        </w:rPr>
        <w:t>Location: \Framework\CloseAllApplications.xaml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GetTransactionData.xaml</w:t>
      </w:r>
    </w:p>
    <w:p>
      <w:pPr/>
      <w:r>
        <w:rPr>
          <w:lang w:val=""/>
          <w:rFonts w:ascii="Calibri Light (Headings)" w:hAnsi="Calibri Light (Headings)" w:cs="Calibri Light (Headings)" w:eastAsia="Calibri Light (Headings)"/>
          <w:sz w:val="22"/>
          <w:szCs w:val="22"/>
          <w:color w:val="000000"/>
        </w:rPr>
        <w:t xml:space="preserve">Get a transaction item from a specified source (e.g., Orchestrator queues, spreadsheets, databases, mailboxes or web APIs).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there are no transaction items remaining, out_TransactionItem is set to Nothing, which leads to the End Process state.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cases in which there is only a single transaction (i.e., a linear process), use an If activity to check whether the argument in_TransactionNumber has the value 1 (meaning it is the first and only transaction) and assign the transaction item to out_TransactionItem. For any other value of in_TransactionNumber, out_TransactionItem should be set to Nothing.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there are multiple transactions, use the argument in_TransactionNumber as an index to retrieve the correct transaction to be processed. If there are no more transactions left, it is necessary to set out_TransactionItem to Nothing, thus ending the process.</w:t>
      </w:r>
    </w:p>
    <w:p>
      <w:pPr/>
    </w:p>
    <w:p>
      <w:pPr/>
      <w:r>
        <w:rPr>
          <w:lang w:val=""/>
          <w:rFonts w:ascii="Calibri Light (Headings)" w:hAnsi="Calibri Light (Headings)" w:cs="Calibri Light (Headings)" w:eastAsia="Calibri Light (Headings)"/>
          <w:b/>
          <w:i/>
          <w:sz w:val="24"/>
          <w:szCs w:val="24"/>
          <w:color w:val="000000"/>
        </w:rPr>
        <w:t>Location: \Framework\GetTransactionData.xaml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out_TransactionField1</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out_TransactionField2</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out_TransactionID</w:t>
            </w:r>
          </w:p>
        </w:tc>
        <w:tc>
          <w:tcPr>
            <w:tcW w:w="2310" w:type="auto"/>
          </w:tcPr>
          <w:p>
            <w:pPr/>
            <w:r>
              <w:t>OutArgument(x:String)</w:t>
            </w:r>
          </w:p>
        </w:tc>
        <w:tc>
          <w:tcPr>
            <w:tcW w:w="2310" w:type="auto"/>
          </w:tcPr>
          <w:p>
            <w:pPr/>
            <w:r>
              <w:t xml:space="preserve">Transaction ID used for information and logging purposes. Ideally, the ID should be unique for each transaction. </w:t>
            </w:r>
          </w:p>
        </w:tc>
      </w:tr>
      <w:tr>
        <w:tc>
          <w:tcPr>
            <w:tcW w:w="2310" w:type="auto"/>
          </w:tcPr>
          <w:p>
            <w:pPr/>
            <w:r>
              <w:t>io_dt_TransactionData</w:t>
            </w:r>
          </w:p>
        </w:tc>
        <w:tc>
          <w:tcPr>
            <w:tcW w:w="2310" w:type="auto"/>
          </w:tcPr>
          <w:p>
            <w:pPr/>
            <w:r>
              <w:t>InOutArgument(sd:DataTable)</w:t>
            </w:r>
          </w:p>
        </w:tc>
        <w:tc>
          <w:tcPr>
            <w:tcW w:w="2310" w:type="auto"/>
          </w:tcPr>
          <w:p>
            <w:pPr/>
            <w:r>
              <w:t>This variable can be used in case transactions are stored in a DataTable (for example, after being retrieved from a spreadsheet).</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io_ProcessCounter</w:t>
            </w:r>
          </w:p>
        </w:tc>
        <w:tc>
          <w:tcPr>
            <w:tcW w:w="2310" w:type="auto"/>
          </w:tcPr>
          <w:p>
            <w:pPr/>
            <w:r>
              <w:t>InOutArgument(x:Int32)</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io_IOExcelFilePathDaily</w:t>
            </w:r>
          </w:p>
        </w:tc>
        <w:tc>
          <w:tcPr>
            <w:tcW w:w="2310" w:type="auto"/>
          </w:tcPr>
          <w:p>
            <w:pPr/>
            <w:r>
              <w:t>InOutArgument(x:String)</w:t>
            </w:r>
          </w:p>
        </w:tc>
        <w:tc>
          <w:tcPr>
            <w:tcW w:w="2310" w:type="auto"/>
          </w:tcPr>
          <w:p>
            <w:pPr/>
          </w:p>
        </w:tc>
      </w:tr>
      <w:tr>
        <w:tc>
          <w:tcPr>
            <w:tcW w:w="2310" w:type="auto"/>
          </w:tcPr>
          <w:p>
            <w:pPr/>
            <w:r>
              <w:t>io_IOExcelFilePathConso</w:t>
            </w:r>
          </w:p>
        </w:tc>
        <w:tc>
          <w:tcPr>
            <w:tcW w:w="2310" w:type="auto"/>
          </w:tcPr>
          <w:p>
            <w:pPr/>
            <w:r>
              <w:t>InOutArgument(x:String)</w:t>
            </w:r>
          </w:p>
        </w:tc>
        <w:tc>
          <w:tcPr>
            <w:tcW w:w="2310" w:type="auto"/>
          </w:tcPr>
          <w:p>
            <w:pPr/>
          </w:p>
        </w:tc>
      </w:tr>
      <w:tr>
        <w:tc>
          <w:tcPr>
            <w:tcW w:w="2310" w:type="auto"/>
          </w:tcPr>
          <w:p>
            <w:pPr/>
            <w:r>
              <w:t>io_IOExcelFilePathMonthly</w:t>
            </w:r>
          </w:p>
        </w:tc>
        <w:tc>
          <w:tcPr>
            <w:tcW w:w="2310" w:type="auto"/>
          </w:tcPr>
          <w:p>
            <w:pPr/>
            <w:r>
              <w:t>InOutArgument(x:String)</w:t>
            </w:r>
          </w:p>
        </w:tc>
        <w:tc>
          <w:tcPr>
            <w:tcW w:w="2310" w:type="auto"/>
          </w:tcPr>
          <w:p>
            <w:pPr/>
          </w:p>
        </w:tc>
      </w:tr>
      <w:tr>
        <w:tc>
          <w:tcPr>
            <w:tcW w:w="2310" w:type="auto"/>
          </w:tcPr>
          <w:p>
            <w:pPr/>
            <w:r>
              <w:t>io_ProcessedRowCount</w:t>
            </w:r>
          </w:p>
        </w:tc>
        <w:tc>
          <w:tcPr>
            <w:tcW w:w="2310" w:type="auto"/>
          </w:tcPr>
          <w:p>
            <w:pPr/>
            <w:r>
              <w:t>InOutArgument(x:Int32)</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io_UniqueColCount</w:t>
            </w:r>
          </w:p>
        </w:tc>
        <w:tc>
          <w:tcPr>
            <w:tcW w:w="2310" w:type="auto"/>
          </w:tcPr>
          <w:p>
            <w:pPr/>
            <w:r>
              <w:t>InOutArgument(x:Int32)</w:t>
            </w:r>
          </w:p>
        </w:tc>
        <w:tc>
          <w:tcPr>
            <w:tcW w:w="2310" w:type="auto"/>
          </w:tcPr>
          <w:p>
            <w:pPr/>
          </w:p>
        </w:tc>
      </w:tr>
      <w:tr>
        <w:tc>
          <w:tcPr>
            <w:tcW w:w="2310" w:type="auto"/>
          </w:tcPr>
          <w:p>
            <w:pPr/>
            <w:r>
              <w:t>out_dt_TransactionItem</w:t>
            </w:r>
          </w:p>
        </w:tc>
        <w:tc>
          <w:tcPr>
            <w:tcW w:w="2310" w:type="auto"/>
          </w:tcPr>
          <w:p>
            <w:pPr/>
            <w:r>
              <w:t>OutArgument(sd:DataTable)</w:t>
            </w:r>
          </w:p>
        </w:tc>
        <w:tc>
          <w:tcPr>
            <w:tcW w:w="2310" w:type="auto"/>
          </w:tcPr>
          <w:p>
            <w:pPr/>
            <w:r>
              <w:t>Transaction item to be processed.</w:t>
            </w:r>
          </w:p>
        </w:tc>
      </w:tr>
      <w:tr>
        <w:tc>
          <w:tcPr>
            <w:tcW w:w="2310" w:type="auto"/>
          </w:tcPr>
          <w:p>
            <w:pPr/>
            <w:r>
              <w:t>io_dt_FilteredDT</w:t>
            </w:r>
          </w:p>
        </w:tc>
        <w:tc>
          <w:tcPr>
            <w:tcW w:w="2310" w:type="auto"/>
          </w:tcPr>
          <w:p>
            <w:pPr/>
            <w:r>
              <w:t>InOutArgument(sd:DataTable)</w:t>
            </w:r>
          </w:p>
        </w:tc>
        <w:tc>
          <w:tcPr>
            <w:tcW w:w="2310" w:type="auto"/>
          </w:tcPr>
          <w:p>
            <w:pPr/>
          </w:p>
        </w:tc>
      </w:tr>
      <w:tr>
        <w:tc>
          <w:tcPr>
            <w:tcW w:w="2310" w:type="auto"/>
          </w:tcPr>
          <w:p>
            <w:pPr/>
            <w:r>
              <w:t>io_dt_ScheduleDetailsDT</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Initialize_Applications.xaml</w:t>
      </w:r>
    </w:p>
    <w:p>
      <w:pPr/>
      <w:r>
        <w:rPr>
          <w:lang w:val=""/>
          <w:rFonts w:ascii="Calibri Light (Headings)" w:hAnsi="Calibri Light (Headings)" w:cs="Calibri Light (Headings)" w:eastAsia="Calibri Light (Headings)"/>
          <w:sz w:val="22"/>
          <w:szCs w:val="22"/>
          <w:color w:val="000000"/>
        </w:rPr>
        <w:t>Open applications used in the process and do necessary initialization procedures (e.g., login).</w:t>
      </w:r>
    </w:p>
    <w:p>
      <w:pPr/>
    </w:p>
    <w:p>
      <w:pPr/>
      <w:r>
        <w:rPr>
          <w:lang w:val=""/>
          <w:rFonts w:ascii="Calibri Light (Headings)" w:hAnsi="Calibri Light (Headings)" w:cs="Calibri Light (Headings)" w:eastAsia="Calibri Light (Headings)"/>
          <w:b/>
          <w:i/>
          <w:sz w:val="24"/>
          <w:szCs w:val="24"/>
          <w:color w:val="000000"/>
        </w:rPr>
        <w:t>Location: \Framework\InitAllApplications.xaml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io_ScreenshotFilePath</w:t>
            </w:r>
          </w:p>
        </w:tc>
        <w:tc>
          <w:tcPr>
            <w:tcW w:w="2310" w:type="auto"/>
          </w:tcPr>
          <w:p>
            <w:pPr/>
            <w:r>
              <w:t>InOutArgument(x:String)</w:t>
            </w:r>
          </w:p>
        </w:tc>
        <w:tc>
          <w:tcPr>
            <w:tcW w:w="2310" w:type="auto"/>
          </w:tcPr>
          <w:p>
            <w:pPr/>
          </w:p>
        </w:tc>
      </w:tr>
      <w:tr>
        <w:tc>
          <w:tcPr>
            <w:tcW w:w="2310" w:type="auto"/>
          </w:tcPr>
          <w:p>
            <w:pPr/>
            <w:r>
              <w:t>out_dt_BillingEntityDT1</w:t>
            </w:r>
          </w:p>
        </w:tc>
        <w:tc>
          <w:tcPr>
            <w:tcW w:w="2310" w:type="auto"/>
          </w:tcPr>
          <w:p>
            <w:pPr/>
            <w:r>
              <w:t>OutArgument(sd:DataTable)</w:t>
            </w:r>
          </w:p>
        </w:tc>
        <w:tc>
          <w:tcPr>
            <w:tcW w:w="2310" w:type="auto"/>
          </w:tcPr>
          <w:p>
            <w:pPr/>
          </w:p>
        </w:tc>
      </w:tr>
      <w:tr>
        <w:tc>
          <w:tcPr>
            <w:tcW w:w="2310" w:type="auto"/>
          </w:tcPr>
          <w:p>
            <w:pPr/>
            <w:r>
              <w:t>out_dt_PublicHolidayDT1</w:t>
            </w:r>
          </w:p>
        </w:tc>
        <w:tc>
          <w:tcPr>
            <w:tcW w:w="2310" w:type="auto"/>
          </w:tcPr>
          <w:p>
            <w:pPr/>
            <w:r>
              <w:t>OutArgument(sd:DataTable)</w:t>
            </w:r>
          </w:p>
        </w:tc>
        <w:tc>
          <w:tcPr>
            <w:tcW w:w="2310" w:type="auto"/>
          </w:tcPr>
          <w:p>
            <w:pPr/>
          </w:p>
        </w:tc>
      </w:tr>
      <w:tr>
        <w:tc>
          <w:tcPr>
            <w:tcW w:w="2310" w:type="auto"/>
          </w:tcPr>
          <w:p>
            <w:pPr/>
            <w:r>
              <w:t>out_dt_VehicleTypeMapDT1</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non-empty rows in the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from Orchestrator the values of assets listed in the Assets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Logs a message and throw exception in case the asset is specified in the Config file, but it could not be loaded from Orchestrator.</w:t>
      </w:r>
    </w:p>
    <w:p>
      <w:pPr/>
    </w:p>
    <w:p>
      <w:pPr/>
      <w:r>
        <w:rPr>
          <w:lang w:val=""/>
          <w:rFonts w:ascii="Calibri Light (Headings)" w:hAnsi="Calibri Light (Headings)" w:cs="Calibri Light (Headings)" w:eastAsia="Calibri Light (Headings)"/>
          <w:b/>
          <w:i/>
          <w:sz w:val="24"/>
          <w:szCs w:val="24"/>
          <w:color w:val="000000"/>
        </w:rPr>
        <w:t>Location: \Framework\InitAllSettings.xaml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in_ConfigSheets</w:t>
            </w:r>
          </w:p>
        </w:tc>
        <w:tc>
          <w:tcPr>
            <w:tcW w:w="2310" w:type="auto"/>
          </w:tcPr>
          <w:p>
            <w:pPr/>
            <w:r>
              <w:t>InArgument(s:String[])</w:t>
            </w:r>
          </w:p>
        </w:tc>
        <w:tc>
          <w:tcPr>
            <w:tcW w:w="2310" w:type="auto"/>
          </w:tcPr>
          <w:p>
            <w:pPr/>
            <w:r>
              <w:t>Names of the sheets corresponding to settings and constants in the configuration file.</w:t>
            </w:r>
          </w:p>
        </w:tc>
      </w:tr>
      <w:tr>
        <w:tc>
          <w:tcPr>
            <w:tcW w:w="2310" w:type="auto"/>
          </w:tcPr>
          <w:p>
            <w:pPr/>
            <w:r>
              <w:t>out_Config</w:t>
            </w:r>
          </w:p>
        </w:tc>
        <w:tc>
          <w:tcPr>
            <w:tcW w:w="2310" w:type="auto"/>
          </w:tcPr>
          <w:p>
            <w:pPr/>
            <w:r>
              <w:t>OutArgument(scg:Dictionary(x:String,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KillAllProcesses.xaml</w:t>
      </w:r>
    </w:p>
    <w:p>
      <w:pPr/>
      <w:r>
        <w:rPr>
          <w:lang w:val=""/>
          <w:rFonts w:ascii="Calibri Light (Headings)" w:hAnsi="Calibri Light (Headings)" w:cs="Calibri Light (Headings)" w:eastAsia="Calibri Light (Headings)"/>
          <w:sz w:val="22"/>
          <w:szCs w:val="22"/>
          <w:color w:val="000000"/>
        </w:rPr>
        <w:t>Use the Kill Process activity to force the termination of the Windows processes representing applications used in the business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Note that killing processes might have undesirable outcomes, such as losing unsaved changes to files.</w:t>
      </w:r>
    </w:p>
    <w:p>
      <w:pPr/>
    </w:p>
    <w:p>
      <w:pPr/>
      <w:r>
        <w:rPr>
          <w:lang w:val=""/>
          <w:rFonts w:ascii="Calibri Light (Headings)" w:hAnsi="Calibri Light (Headings)" w:cs="Calibri Light (Headings)" w:eastAsia="Calibri Light (Headings)"/>
          <w:b/>
          <w:i/>
          <w:sz w:val="24"/>
          <w:szCs w:val="24"/>
          <w:color w:val="000000"/>
        </w:rPr>
        <w:t>Location: \Framework\KillAllProcesses.xaml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Process.xaml</w:t>
      </w:r>
    </w:p>
    <w:p>
      <w:pPr/>
      <w:r>
        <w:rPr>
          <w:lang w:val=""/>
          <w:rFonts w:ascii="Calibri Light (Headings)" w:hAnsi="Calibri Light (Headings)" w:cs="Calibri Light (Headings)" w:eastAsia="Calibri Light (Headings)"/>
          <w:sz w:val="22"/>
          <w:szCs w:val="22"/>
          <w:color w:val="000000"/>
        </w:rPr>
        <w:t>This sequence wll enter all the data into quickbooks application for all Daily, Consolidated and Monthyl scenarios. Quickbooks will generate the invoices and the PDF files will be merged.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Processing steps for Daily process. Calculations are done in this step and entering the data to quickbooks</w:t>
      </w:r>
    </w:p>
    <w:p>
      <w:pPr/>
    </w:p>
    <w:p>
      <w:pPr/>
      <w:r>
        <w:rPr>
          <w:lang w:val=""/>
          <w:rFonts w:ascii="Calibri Light (Headings)" w:hAnsi="Calibri Light (Headings)" w:cs="Calibri Light (Headings)" w:eastAsia="Calibri Light (Headings)"/>
          <w:b/>
          <w:i/>
          <w:sz w:val="24"/>
          <w:szCs w:val="24"/>
          <w:color w:val="000000"/>
        </w:rPr>
        <w:t>Location: \Framework\Process.xaml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io_IOExcelFilePathDaily</w:t>
            </w:r>
          </w:p>
        </w:tc>
        <w:tc>
          <w:tcPr>
            <w:tcW w:w="2310" w:type="auto"/>
          </w:tcPr>
          <w:p>
            <w:pPr/>
            <w:r>
              <w:t>InOutArgument(x:String)</w:t>
            </w:r>
          </w:p>
        </w:tc>
        <w:tc>
          <w:tcPr>
            <w:tcW w:w="2310" w:type="auto"/>
          </w:tcPr>
          <w:p>
            <w:pPr/>
          </w:p>
        </w:tc>
      </w:tr>
      <w:tr>
        <w:tc>
          <w:tcPr>
            <w:tcW w:w="2310" w:type="auto"/>
          </w:tcPr>
          <w:p>
            <w:pPr/>
            <w:r>
              <w:t>io_IOExcelFilePathConso</w:t>
            </w:r>
          </w:p>
        </w:tc>
        <w:tc>
          <w:tcPr>
            <w:tcW w:w="2310" w:type="auto"/>
          </w:tcPr>
          <w:p>
            <w:pPr/>
            <w:r>
              <w:t>InOutArgument(x:String)</w:t>
            </w:r>
          </w:p>
        </w:tc>
        <w:tc>
          <w:tcPr>
            <w:tcW w:w="2310" w:type="auto"/>
          </w:tcPr>
          <w:p>
            <w:pPr/>
          </w:p>
        </w:tc>
      </w:tr>
      <w:tr>
        <w:tc>
          <w:tcPr>
            <w:tcW w:w="2310" w:type="auto"/>
          </w:tcPr>
          <w:p>
            <w:pPr/>
            <w:r>
              <w:t>io_IOExcelFilePathMonthly</w:t>
            </w:r>
          </w:p>
        </w:tc>
        <w:tc>
          <w:tcPr>
            <w:tcW w:w="2310" w:type="auto"/>
          </w:tcPr>
          <w:p>
            <w:pPr/>
            <w:r>
              <w:t>InOutArgument(x:String)</w:t>
            </w:r>
          </w:p>
        </w:tc>
        <w:tc>
          <w:tcPr>
            <w:tcW w:w="2310" w:type="auto"/>
          </w:tcPr>
          <w:p>
            <w:pPr/>
          </w:p>
        </w:tc>
      </w:tr>
      <w:tr>
        <w:tc>
          <w:tcPr>
            <w:tcW w:w="2310" w:type="auto"/>
          </w:tcPr>
          <w:p>
            <w:pPr/>
            <w:r>
              <w:t>out_InvoiceNumber</w:t>
            </w:r>
          </w:p>
        </w:tc>
        <w:tc>
          <w:tcPr>
            <w:tcW w:w="2310" w:type="auto"/>
          </w:tcPr>
          <w:p>
            <w:pPr/>
            <w:r>
              <w:t>OutArgument(x:String)</w:t>
            </w:r>
          </w:p>
        </w:tc>
        <w:tc>
          <w:tcPr>
            <w:tcW w:w="2310" w:type="auto"/>
          </w:tcPr>
          <w:p>
            <w:pPr/>
          </w:p>
        </w:tc>
      </w:tr>
      <w:tr>
        <w:tc>
          <w:tcPr>
            <w:tcW w:w="2310" w:type="auto"/>
          </w:tcPr>
          <w:p>
            <w:pPr/>
            <w:r>
              <w:t>out_InvoiceFilePath</w:t>
            </w:r>
          </w:p>
        </w:tc>
        <w:tc>
          <w:tcPr>
            <w:tcW w:w="2310" w:type="auto"/>
          </w:tcPr>
          <w:p>
            <w:pPr/>
            <w:r>
              <w:t>OutArgument(x:String)</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r>
              <w:t>Transaction item to be processed.</w:t>
            </w:r>
          </w:p>
        </w:tc>
      </w:tr>
      <w:tr>
        <w:tc>
          <w:tcPr>
            <w:tcW w:w="2310" w:type="auto"/>
          </w:tcPr>
          <w:p>
            <w:pPr/>
            <w:r>
              <w:t>io_dt_VehicleTypeMap</w:t>
            </w:r>
          </w:p>
        </w:tc>
        <w:tc>
          <w:tcPr>
            <w:tcW w:w="2310" w:type="auto"/>
          </w:tcPr>
          <w:p>
            <w:pPr/>
            <w:r>
              <w:t>InOutArgument(sd:DataTable)</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in_dt_BillingEntity</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8.11  RetryCurrentTransaction.xaml</w:t>
      </w:r>
    </w:p>
    <w:p>
      <w:pPr/>
      <w:r>
        <w:rPr>
          <w:lang w:val=""/>
          <w:rFonts w:ascii="Calibri Light (Headings)" w:hAnsi="Calibri Light (Headings)" w:cs="Calibri Light (Headings)" w:eastAsia="Calibri Light (Headings)"/>
          <w:sz w:val="22"/>
          <w:szCs w:val="22"/>
          <w:color w:val="000000"/>
        </w:rPr>
        <w:t xml:space="preserve">Manage the retrying mechanism for the framework and it is invoked in SetTransactionStatus.xaml when a system exception occurs.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retrying method is based on the configurations defined in Config.xlsx.</w:t>
      </w:r>
    </w:p>
    <w:p>
      <w:pPr/>
    </w:p>
    <w:p>
      <w:pPr/>
      <w:r>
        <w:rPr>
          <w:lang w:val=""/>
          <w:rFonts w:ascii="Calibri Light (Headings)" w:hAnsi="Calibri Light (Headings)" w:cs="Calibri Light (Headings)" w:eastAsia="Calibri Light (Headings)"/>
          <w:b/>
          <w:i/>
          <w:sz w:val="24"/>
          <w:szCs w:val="24"/>
          <w:color w:val="000000"/>
        </w:rPr>
        <w:t>Location: \Framework\RetryCurrentTransaction.xaml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in_QueueRetry</w:t>
            </w:r>
          </w:p>
        </w:tc>
        <w:tc>
          <w:tcPr>
            <w:tcW w:w="2310" w:type="auto"/>
          </w:tcPr>
          <w:p>
            <w:pPr/>
            <w:r>
              <w:t>InArgument(x:Boolean)</w:t>
            </w:r>
          </w:p>
        </w:tc>
        <w:tc>
          <w:tcPr>
            <w:tcW w:w="2310" w:type="auto"/>
          </w:tcPr>
          <w:p>
            <w:pPr/>
            <w:r>
              <w:t>Used to indicate whether the retry procedure is managed by an Orchestrator queue.</w:t>
            </w:r>
          </w:p>
        </w:tc>
      </w:tr>
      <w:tr>
        <w:tc>
          <w:tcPr>
            <w:tcW w:w="2310" w:type="auto"/>
          </w:tcPr>
          <w:p>
            <w:pPr/>
            <w:r>
              <w:t>io_UniqueColCount1</w:t>
            </w:r>
          </w:p>
        </w:tc>
        <w:tc>
          <w:tcPr>
            <w:tcW w:w="2310" w:type="auto"/>
          </w:tcPr>
          <w:p>
            <w:pPr/>
            <w:r>
              <w:t>InOutArgument(x:Int32)</w:t>
            </w:r>
          </w:p>
        </w:tc>
        <w:tc>
          <w:tcPr>
            <w:tcW w:w="2310" w:type="auto"/>
          </w:tcPr>
          <w:p>
            <w:pPr/>
          </w:p>
        </w:tc>
      </w:tr>
      <w:tr>
        <w:tc>
          <w:tcPr>
            <w:tcW w:w="2310" w:type="auto"/>
          </w:tcPr>
          <w:p>
            <w:pPr/>
            <w:r>
              <w:t>io_ProcessedRowCount1</w:t>
            </w:r>
          </w:p>
        </w:tc>
        <w:tc>
          <w:tcPr>
            <w:tcW w:w="2310" w:type="auto"/>
          </w:tcPr>
          <w:p>
            <w:pPr/>
            <w:r>
              <w:t>InOutArgument(x:Int32)</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SetTransactionStatus.xaml</w:t>
      </w:r>
    </w:p>
    <w:p>
      <w:pPr/>
      <w:r>
        <w:rPr>
          <w:lang w:val=""/>
          <w:rFonts w:ascii="Calibri Light (Headings)" w:hAnsi="Calibri Light (Headings)" w:cs="Calibri Light (Headings)" w:eastAsia="Calibri Light (Headings)"/>
          <w:sz w:val="22"/>
          <w:szCs w:val="22"/>
          <w:color w:val="000000"/>
        </w:rPr>
        <w:t xml:space="preserve">Set and log the transaction's status along with extra log fields.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can be three possible statuses: Success, Business Exception and System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Business Rule Exception characterizes an irregular situation according to the process's rules and prevents the transaction to be processed. The transaction is not retried in this case, since the result will be the same until the problem that causes the exception is solved.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it can be considered a BusinessRuleException if a process expects to read an email's attachment, but the sender didn't attach any file. In this case, immediate retries of the transaction will not yield a different result.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 the other hand, system exceptions are characterized by exceptions whose types are different than BusinessRuleException. When this kind of exception happens, the transaction item can be retried after closing and reopening the applications involved in the process. The rationale behind this is that the exception was caused by a problem in the applications, which might be solved by restarting them.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the source of transactions, the Set Transaction Status activity is used to update the status. In addition, the retry mechanism is also implemented by Orchestrator.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not used, the status can be set, for example, by writing to a specific column in a spreadsheet. In such cases, the retry mechanism is covered by the framework and the number of retries is defined in the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At the end, io_TransactionNumber is incremented, which makes the framework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 transaction item is processed without any exception, its status is updated as Successful.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Increment the TransactionNumber to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retries to allow the next transaction to be retried the correct amount of times.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consecutive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BussinessRuleException is thrown during the process, the transaction item's status is updated as Failed (Exception Type: Business).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system exception occurs during the process, the transaction item's status is updated as Failed (Exception Type: Application).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Take a screenshot of the current state of the screen to facilitate debugging.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Close all applications before returning to the Initialization state and opening them again.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applications cannot be closed, kill their respective processes.</w:t>
      </w:r>
    </w:p>
    <w:p>
      <w:pPr/>
    </w:p>
    <w:p>
      <w:pPr/>
      <w:r>
        <w:rPr>
          <w:lang w:val=""/>
          <w:rFonts w:ascii="Calibri Light (Headings)" w:hAnsi="Calibri Light (Headings)" w:cs="Calibri Light (Headings)" w:eastAsia="Calibri Light (Headings)"/>
          <w:b/>
          <w:i/>
          <w:sz w:val="24"/>
          <w:szCs w:val="24"/>
          <w:color w:val="000000"/>
        </w:rPr>
        <w:t>Location: \Framework\SetTransactionStatus.xaml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in_BusinessException</w:t>
            </w:r>
          </w:p>
        </w:tc>
        <w:tc>
          <w:tcPr>
            <w:tcW w:w="2310" w:type="auto"/>
          </w:tcPr>
          <w:p>
            <w:pPr/>
            <w:r>
              <w:t>InArgument(ui:BusinessRuleException)</w:t>
            </w:r>
          </w:p>
        </w:tc>
        <w:tc>
          <w:tcPr>
            <w:tcW w:w="2310" w:type="auto"/>
          </w:tcPr>
          <w:p>
            <w:pPr/>
            <w:r>
              <w:t>Exception variable that is used during transitions between states and represents a situation that does not conform to the rules of the process being automated.</w:t>
            </w:r>
          </w:p>
        </w:tc>
      </w:tr>
      <w:tr>
        <w:tc>
          <w:tcPr>
            <w:tcW w:w="2310" w:type="auto"/>
          </w:tcPr>
          <w:p>
            <w:pPr/>
            <w:r>
              <w:t>in_TransactionField1</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in_TransactionID</w:t>
            </w:r>
          </w:p>
        </w:tc>
        <w:tc>
          <w:tcPr>
            <w:tcW w:w="2310" w:type="auto"/>
          </w:tcPr>
          <w:p>
            <w:pPr/>
            <w:r>
              <w:t>InArgument(x:String)</w:t>
            </w:r>
          </w:p>
        </w:tc>
        <w:tc>
          <w:tcPr>
            <w:tcW w:w="2310" w:type="auto"/>
          </w:tcPr>
          <w:p>
            <w:pPr/>
            <w:r>
              <w:t xml:space="preserve">Used for information and logging purposes. Ideally, the ID should be unique for each transaction. </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io_ConsecutiveSystemExceptions</w:t>
            </w:r>
          </w:p>
        </w:tc>
        <w:tc>
          <w:tcPr>
            <w:tcW w:w="2310" w:type="auto"/>
          </w:tcPr>
          <w:p>
            <w:pPr/>
            <w:r>
              <w:t>InOutArgument(x:Int32)</w:t>
            </w:r>
          </w:p>
        </w:tc>
        <w:tc>
          <w:tcPr>
            <w:tcW w:w="2310" w:type="auto"/>
          </w:tcPr>
          <w:p>
            <w:pPr/>
            <w:r>
              <w:t>Used to control the number of consecutive system exceptions.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io_ScreenshotFilePath</w:t>
            </w:r>
          </w:p>
        </w:tc>
        <w:tc>
          <w:tcPr>
            <w:tcW w:w="2310" w:type="auto"/>
          </w:tcPr>
          <w:p>
            <w:pPr/>
            <w:r>
              <w:t>InOutArgument(x:String)</w:t>
            </w:r>
          </w:p>
        </w:tc>
        <w:tc>
          <w:tcPr>
            <w:tcW w:w="2310" w:type="auto"/>
          </w:tcPr>
          <w:p>
            <w:pPr/>
          </w:p>
        </w:tc>
      </w:tr>
      <w:tr>
        <w:tc>
          <w:tcPr>
            <w:tcW w:w="2310" w:type="auto"/>
          </w:tcPr>
          <w:p>
            <w:pPr/>
            <w:r>
              <w:t>io_IOExcelFileDaily</w:t>
            </w:r>
          </w:p>
        </w:tc>
        <w:tc>
          <w:tcPr>
            <w:tcW w:w="2310" w:type="auto"/>
          </w:tcPr>
          <w:p>
            <w:pPr/>
            <w:r>
              <w:t>InOutArgument(x:String)</w:t>
            </w:r>
          </w:p>
        </w:tc>
        <w:tc>
          <w:tcPr>
            <w:tcW w:w="2310" w:type="auto"/>
          </w:tcPr>
          <w:p>
            <w:pPr/>
          </w:p>
        </w:tc>
      </w:tr>
      <w:tr>
        <w:tc>
          <w:tcPr>
            <w:tcW w:w="2310" w:type="auto"/>
          </w:tcPr>
          <w:p>
            <w:pPr/>
            <w:r>
              <w:t>io_IOExcelFileConsolidated</w:t>
            </w:r>
          </w:p>
        </w:tc>
        <w:tc>
          <w:tcPr>
            <w:tcW w:w="2310" w:type="auto"/>
          </w:tcPr>
          <w:p>
            <w:pPr/>
            <w:r>
              <w:t>InOutArgument(x:String)</w:t>
            </w:r>
          </w:p>
        </w:tc>
        <w:tc>
          <w:tcPr>
            <w:tcW w:w="2310" w:type="auto"/>
          </w:tcPr>
          <w:p>
            <w:pPr/>
          </w:p>
        </w:tc>
      </w:tr>
      <w:tr>
        <w:tc>
          <w:tcPr>
            <w:tcW w:w="2310" w:type="auto"/>
          </w:tcPr>
          <w:p>
            <w:pPr/>
            <w:r>
              <w:t>io_IOExcelFileMonthly</w:t>
            </w:r>
          </w:p>
        </w:tc>
        <w:tc>
          <w:tcPr>
            <w:tcW w:w="2310" w:type="auto"/>
          </w:tcPr>
          <w:p>
            <w:pPr/>
            <w:r>
              <w:t>InOutArgument(x:String)</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io_ProcessedRowCount</w:t>
            </w:r>
          </w:p>
        </w:tc>
        <w:tc>
          <w:tcPr>
            <w:tcW w:w="2310" w:type="auto"/>
          </w:tcPr>
          <w:p>
            <w:pPr/>
            <w:r>
              <w:t>InOutArgument(x:Int32)</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io_UniqueColCount</w:t>
            </w:r>
          </w:p>
        </w:tc>
        <w:tc>
          <w:tcPr>
            <w:tcW w:w="2310" w:type="auto"/>
          </w:tcPr>
          <w:p>
            <w:pPr/>
            <w:r>
              <w:t>InOutArgument(x:Int32)</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io_dt_TransactionData</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8.13  TakeScreenshot.xaml</w:t>
      </w:r>
    </w:p>
    <w:p>
      <w:pPr/>
      <w:r>
        <w:rPr>
          <w:lang w:val=""/>
          <w:rFonts w:ascii="Calibri Light (Headings)" w:hAnsi="Calibri Light (Headings)" w:cs="Calibri Light (Headings)" w:eastAsia="Calibri Light (Headings)"/>
          <w:sz w:val="22"/>
          <w:szCs w:val="22"/>
          <w:color w:val="000000"/>
        </w:rPr>
        <w:t>Capture a screenshot, log its name and location and save it with the PNG extension.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no specific filepath is passed as argument, it saves the image in the folder specified by in_Folder.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whole screen is captured.</w:t>
      </w:r>
    </w:p>
    <w:p>
      <w:pPr/>
    </w:p>
    <w:p>
      <w:pPr/>
      <w:r>
        <w:rPr>
          <w:lang w:val=""/>
          <w:rFonts w:ascii="Calibri Light (Headings)" w:hAnsi="Calibri Light (Headings)" w:cs="Calibri Light (Headings)" w:eastAsia="Calibri Light (Headings)"/>
          <w:b/>
          <w:i/>
          <w:sz w:val="24"/>
          <w:szCs w:val="24"/>
          <w:color w:val="000000"/>
        </w:rPr>
        <w:t>Location: \Framework\TakeScreenshot.xaml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w:t>
            </w:r>
          </w:p>
        </w:tc>
        <w:tc>
          <w:tcPr>
            <w:tcW w:w="2310" w:type="auto"/>
          </w:tcPr>
          <w:p>
            <w:pPr/>
            <w:r>
              <w:t>InArgument(x:String)</w:t>
            </w:r>
          </w:p>
        </w:tc>
        <w:tc>
          <w:tcPr>
            <w:tcW w:w="2310" w:type="auto"/>
          </w:tcPr>
          <w:p>
            <w:pPr/>
            <w:r>
              <w:t>Path to the folder where the screenshot should be saved.</w:t>
            </w:r>
          </w:p>
        </w:tc>
      </w:tr>
      <w:tr>
        <w:tc>
          <w:tcPr>
            <w:tcW w:w="2310" w:type="auto"/>
          </w:tcPr>
          <w:p>
            <w:pPr/>
            <w:r>
              <w:t>io_FilePath</w:t>
            </w:r>
          </w:p>
        </w:tc>
        <w:tc>
          <w:tcPr>
            <w:tcW w:w="2310" w:type="auto"/>
          </w:tcPr>
          <w:p>
            <w:pPr/>
            <w:r>
              <w:t>InOutArgument(x:String)</w:t>
            </w:r>
          </w:p>
        </w:tc>
        <w:tc>
          <w:tcPr>
            <w:tcW w:w="2310" w:type="auto"/>
          </w:tcPr>
          <w:p>
            <w:pPr/>
            <w:r>
              <w:t>Optional argument that specifies the path and the name of the screenshot to be taken.</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8.14  CalculateWorkingDays.xaml</w:t>
      </w:r>
    </w:p>
    <w:p>
      <w:pPr/>
    </w:p>
    <w:p>
      <w:pPr/>
      <w:r>
        <w:rPr>
          <w:lang w:val=""/>
          <w:rFonts w:ascii="Calibri Light (Headings)" w:hAnsi="Calibri Light (Headings)" w:cs="Calibri Light (Headings)" w:eastAsia="Calibri Light (Headings)"/>
          <w:b/>
          <w:i/>
          <w:sz w:val="24"/>
          <w:szCs w:val="24"/>
          <w:color w:val="000000"/>
        </w:rPr>
        <w:t>Location: \Quickbooks\CalculateWorkingDaysMonthly.xaml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in_DateString</w:t>
            </w:r>
          </w:p>
        </w:tc>
        <w:tc>
          <w:tcPr>
            <w:tcW w:w="2310" w:type="auto"/>
          </w:tcPr>
          <w:p>
            <w:pPr/>
            <w:r>
              <w:t>InArgument(x:String)</w:t>
            </w:r>
          </w:p>
        </w:tc>
        <w:tc>
          <w:tcPr>
            <w:tcW w:w="2310" w:type="auto"/>
          </w:tcPr>
          <w:p>
            <w:pPr/>
          </w:p>
        </w:tc>
      </w:tr>
      <w:tr>
        <w:tc>
          <w:tcPr>
            <w:tcW w:w="2310" w:type="auto"/>
          </w:tcPr>
          <w:p>
            <w:pPr/>
            <w:r>
              <w:t>out_NoOfWorkingDays</w:t>
            </w:r>
          </w:p>
        </w:tc>
        <w:tc>
          <w:tcPr>
            <w:tcW w:w="2310" w:type="auto"/>
          </w:tcPr>
          <w:p>
            <w:pPr/>
            <w:r>
              <w:t>OutArgument(x:Int32)</w:t>
            </w:r>
          </w:p>
        </w:tc>
        <w:tc>
          <w:tcPr>
            <w:tcW w:w="2310" w:type="auto"/>
          </w:tcPr>
          <w:p>
            <w:pPr/>
          </w:p>
        </w:tc>
      </w:tr>
      <w:tr>
        <w:tc>
          <w:tcPr>
            <w:tcW w:w="2310" w:type="auto"/>
          </w:tcPr>
          <w:p>
            <w:pPr/>
            <w:r>
              <w:t>out_InputMonth</w:t>
            </w:r>
          </w:p>
        </w:tc>
        <w:tc>
          <w:tcPr>
            <w:tcW w:w="2310" w:type="auto"/>
          </w:tcPr>
          <w:p>
            <w:pPr/>
            <w:r>
              <w:t>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8.15  DailyProcessSequence.xaml</w:t>
      </w:r>
    </w:p>
    <w:p>
      <w:pPr/>
      <w:r>
        <w:rPr>
          <w:lang w:val=""/>
          <w:rFonts w:ascii="Calibri Light (Headings)" w:hAnsi="Calibri Light (Headings)" w:cs="Calibri Light (Headings)" w:eastAsia="Calibri Light (Headings)"/>
          <w:sz w:val="22"/>
          <w:szCs w:val="22"/>
          <w:color w:val="000000"/>
        </w:rPr>
        <w:t>Calculate the number of hours worked and detect if driver has worked on Sundays or public holidays</w:t>
      </w:r>
    </w:p>
    <w:p>
      <w:pPr/>
    </w:p>
    <w:p>
      <w:pPr/>
      <w:r>
        <w:rPr>
          <w:lang w:val=""/>
          <w:rFonts w:ascii="Calibri Light (Headings)" w:hAnsi="Calibri Light (Headings)" w:cs="Calibri Light (Headings)" w:eastAsia="Calibri Light (Headings)"/>
          <w:b/>
          <w:i/>
          <w:sz w:val="24"/>
          <w:szCs w:val="24"/>
          <w:color w:val="000000"/>
        </w:rPr>
        <w:t>Location: \Quickbooks\DailyCalculations.xaml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out_TotalStdWorkingHours</w:t>
            </w:r>
          </w:p>
        </w:tc>
        <w:tc>
          <w:tcPr>
            <w:tcW w:w="2310" w:type="auto"/>
          </w:tcPr>
          <w:p>
            <w:pPr/>
            <w:r>
              <w:t>OutArgument(x:Double)</w:t>
            </w:r>
          </w:p>
        </w:tc>
        <w:tc>
          <w:tcPr>
            <w:tcW w:w="2310" w:type="auto"/>
          </w:tcPr>
          <w:p>
            <w:pPr/>
          </w:p>
        </w:tc>
      </w:tr>
      <w:tr>
        <w:tc>
          <w:tcPr>
            <w:tcW w:w="2310" w:type="auto"/>
          </w:tcPr>
          <w:p>
            <w:pPr/>
            <w:r>
              <w:t>out_TotalPremWorkingHours</w:t>
            </w:r>
          </w:p>
        </w:tc>
        <w:tc>
          <w:tcPr>
            <w:tcW w:w="2310" w:type="auto"/>
          </w:tcPr>
          <w:p>
            <w:pPr/>
            <w:r>
              <w:t>OutArgument(x:Double)</w:t>
            </w:r>
          </w:p>
        </w:tc>
        <w:tc>
          <w:tcPr>
            <w:tcW w:w="2310" w:type="auto"/>
          </w:tcPr>
          <w:p>
            <w:pPr/>
          </w:p>
        </w:tc>
      </w:tr>
      <w:tr>
        <w:tc>
          <w:tcPr>
            <w:tcW w:w="2310" w:type="auto"/>
          </w:tcPr>
          <w:p>
            <w:pPr/>
            <w:r>
              <w:t>in_QuotationFilePath1</w:t>
            </w:r>
          </w:p>
        </w:tc>
        <w:tc>
          <w:tcPr>
            <w:tcW w:w="2310" w:type="auto"/>
          </w:tcPr>
          <w:p>
            <w:pPr/>
            <w:r>
              <w:t>InArgument(x:String)</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in_DailyQuotationSheetFlag</w:t>
            </w:r>
          </w:p>
        </w:tc>
        <w:tc>
          <w:tcPr>
            <w:tcW w:w="2310" w:type="auto"/>
          </w:tcPr>
          <w:p>
            <w:pPr/>
            <w:r>
              <w:t>InArgument(x:Boolean)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8.16  FetchQuotationDetails.xaml</w:t>
      </w:r>
    </w:p>
    <w:p>
      <w:pPr/>
    </w:p>
    <w:p>
      <w:pPr/>
      <w:r>
        <w:rPr>
          <w:lang w:val=""/>
          <w:rFonts w:ascii="Calibri Light (Headings)" w:hAnsi="Calibri Light (Headings)" w:cs="Calibri Light (Headings)" w:eastAsia="Calibri Light (Headings)"/>
          <w:b/>
          <w:i/>
          <w:sz w:val="24"/>
          <w:szCs w:val="24"/>
          <w:color w:val="000000"/>
        </w:rPr>
        <w:t>Location: \Quickbooks\FetchQuotationDetailsDaily.xaml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in_DailySheetPresent</w:t>
            </w:r>
          </w:p>
        </w:tc>
        <w:tc>
          <w:tcPr>
            <w:tcW w:w="2310" w:type="auto"/>
          </w:tcPr>
          <w:p>
            <w:pPr/>
            <w:r>
              <w:t>InArgument(x:Boolean)</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out_DailyQuotationSheetFlag</w:t>
            </w:r>
          </w:p>
        </w:tc>
        <w:tc>
          <w:tcPr>
            <w:tcW w:w="2310" w:type="auto"/>
          </w:tcPr>
          <w:p>
            <w:pPr/>
            <w:r>
              <w:t>OutArgument(x:Boolean)</w:t>
            </w:r>
          </w:p>
        </w:tc>
        <w:tc>
          <w:tcPr>
            <w:tcW w:w="2310" w:type="auto"/>
          </w:tcPr>
          <w:p>
            <w:pPr/>
          </w:p>
        </w:tc>
      </w:tr>
      <w:tr>
        <w:tc>
          <w:tcPr>
            <w:tcW w:w="2310" w:type="auto"/>
          </w:tcPr>
          <w:p>
            <w:pPr/>
            <w:r>
              <w:t>in_dt_Quotation</w:t>
            </w:r>
          </w:p>
        </w:tc>
        <w:tc>
          <w:tcPr>
            <w:tcW w:w="2310" w:type="auto"/>
          </w:tcPr>
          <w:p>
            <w:pPr/>
            <w:r>
              <w:t>InArgument(sd:DataTable)</w:t>
            </w:r>
          </w:p>
        </w:tc>
        <w:tc>
          <w:tcPr>
            <w:tcW w:w="2310" w:type="auto"/>
          </w:tcPr>
          <w:p>
            <w:pPr/>
          </w:p>
        </w:tc>
      </w:tr>
      <w:tr>
        <w:tc>
          <w:tcPr>
            <w:tcW w:w="2310" w:type="auto"/>
          </w:tcPr>
          <w:p>
            <w:pPr/>
            <w:r>
              <w:t>out_AddressOfJobType</w:t>
            </w:r>
          </w:p>
        </w:tc>
        <w:tc>
          <w:tcPr>
            <w:tcW w:w="2310" w:type="auto"/>
          </w:tcPr>
          <w:p>
            <w:pPr/>
            <w:r>
              <w:t>OutArgument(x:String)</w:t>
            </w:r>
          </w:p>
        </w:tc>
        <w:tc>
          <w:tcPr>
            <w:tcW w:w="2310" w:type="auto"/>
          </w:tcPr>
          <w:p>
            <w:pPr/>
          </w:p>
        </w:tc>
      </w:tr>
      <w:tr>
        <w:tc>
          <w:tcPr>
            <w:tcW w:w="2310" w:type="auto"/>
          </w:tcPr>
          <w:p>
            <w:pPr/>
            <w:r>
              <w:t>out_MinWorkingHours</w:t>
            </w:r>
          </w:p>
        </w:tc>
        <w:tc>
          <w:tcPr>
            <w:tcW w:w="2310" w:type="auto"/>
          </w:tcPr>
          <w:p>
            <w:pPr/>
            <w:r>
              <w:t>OutArgument(x:Double)</w:t>
            </w:r>
          </w:p>
        </w:tc>
        <w:tc>
          <w:tcPr>
            <w:tcW w:w="2310" w:type="auto"/>
          </w:tcPr>
          <w:p>
            <w:pPr/>
          </w:p>
        </w:tc>
      </w:tr>
      <w:tr>
        <w:tc>
          <w:tcPr>
            <w:tcW w:w="2310" w:type="auto"/>
          </w:tcPr>
          <w:p>
            <w:pPr/>
            <w:r>
              <w:t>in_dt_VehicleTypeMap1</w:t>
            </w:r>
          </w:p>
        </w:tc>
        <w:tc>
          <w:tcPr>
            <w:tcW w:w="2310" w:type="auto"/>
          </w:tcPr>
          <w:p>
            <w:pPr/>
            <w:r>
              <w:t>InArgument(sd:DataTable)</w:t>
            </w:r>
          </w:p>
        </w:tc>
        <w:tc>
          <w:tcPr>
            <w:tcW w:w="2310" w:type="auto"/>
          </w:tcPr>
          <w:p>
            <w:pPr/>
          </w:p>
        </w:tc>
      </w:tr>
      <w:tr>
        <w:tc>
          <w:tcPr>
            <w:tcW w:w="2310" w:type="auto"/>
          </w:tcPr>
          <w:p>
            <w:pPr/>
            <w:r>
              <w:t>out_VehicleTypeQkbk</w:t>
            </w:r>
          </w:p>
        </w:tc>
        <w:tc>
          <w:tcPr>
            <w:tcW w:w="2310" w:type="auto"/>
          </w:tcPr>
          <w:p>
            <w:pPr/>
            <w:r>
              <w:t>OutArgument(x:String)</w:t>
            </w:r>
          </w:p>
        </w:tc>
        <w:tc>
          <w:tcPr>
            <w:tcW w:w="2310" w:type="auto"/>
          </w:tcPr>
          <w:p>
            <w:pPr/>
          </w:p>
        </w:tc>
      </w:tr>
      <w:tr>
        <w:tc>
          <w:tcPr>
            <w:tcW w:w="2310" w:type="auto"/>
          </w:tcPr>
          <w:p>
            <w:pPr/>
            <w:r>
              <w:t>out_StdRate</w:t>
            </w:r>
          </w:p>
        </w:tc>
        <w:tc>
          <w:tcPr>
            <w:tcW w:w="2310" w:type="auto"/>
          </w:tcPr>
          <w:p>
            <w:pPr/>
            <w:r>
              <w:t>OutArgument(ui:GenericValue)</w:t>
            </w:r>
          </w:p>
        </w:tc>
        <w:tc>
          <w:tcPr>
            <w:tcW w:w="2310" w:type="auto"/>
          </w:tcPr>
          <w:p>
            <w:pPr/>
          </w:p>
        </w:tc>
      </w:tr>
      <w:tr>
        <w:tc>
          <w:tcPr>
            <w:tcW w:w="2310" w:type="auto"/>
          </w:tcPr>
          <w:p>
            <w:pPr/>
            <w:r>
              <w:t>out_PremRate</w:t>
            </w:r>
          </w:p>
        </w:tc>
        <w:tc>
          <w:tcPr>
            <w:tcW w:w="2310" w:type="auto"/>
          </w:tcPr>
          <w:p>
            <w:pPr/>
            <w:r>
              <w:t>OutArgument(ui:GenericValue)</w:t>
            </w:r>
          </w:p>
        </w:tc>
        <w:tc>
          <w:tcPr>
            <w:tcW w:w="2310" w:type="auto"/>
          </w:tcPr>
          <w:p>
            <w:pPr/>
          </w:p>
        </w:tc>
      </w:tr>
      <w:tr>
        <w:tc>
          <w:tcPr>
            <w:tcW w:w="2310" w:type="auto"/>
          </w:tcPr>
          <w:p>
            <w:pPr/>
            <w:r>
              <w:t>out_VehicleTypeDescription</w:t>
            </w:r>
          </w:p>
        </w:tc>
        <w:tc>
          <w:tcPr>
            <w:tcW w:w="2310" w:type="auto"/>
          </w:tcPr>
          <w:p>
            <w:pPr/>
            <w:r>
              <w:t>OutArgument(x:String)</w:t>
            </w:r>
          </w:p>
        </w:tc>
        <w:tc>
          <w:tcPr>
            <w:tcW w:w="2310" w:type="auto"/>
          </w:tcPr>
          <w:p>
            <w:pPr/>
          </w:p>
        </w:tc>
      </w:tr>
      <w:tr>
        <w:tc>
          <w:tcPr>
            <w:tcW w:w="2310" w:type="auto"/>
          </w:tcPr>
          <w:p>
            <w:pPr/>
            <w:r>
              <w:t>in_CurrentRow</w:t>
            </w:r>
          </w:p>
        </w:tc>
        <w:tc>
          <w:tcPr>
            <w:tcW w:w="2310" w:type="auto"/>
          </w:tcPr>
          <w:p>
            <w:pPr/>
            <w:r>
              <w:t>InArgument(sd:DataRow)</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8.17  FindBillingEntity.xaml</w:t>
      </w:r>
    </w:p>
    <w:p>
      <w:pPr/>
      <w:r>
        <w:rPr>
          <w:lang w:val=""/>
          <w:rFonts w:ascii="Calibri Light (Headings)" w:hAnsi="Calibri Light (Headings)" w:cs="Calibri Light (Headings)" w:eastAsia="Calibri Light (Headings)"/>
          <w:sz w:val="22"/>
          <w:szCs w:val="22"/>
          <w:color w:val="000000"/>
        </w:rPr>
        <w:t>Find out the billing entities for the current Company or PO</w:t>
      </w:r>
    </w:p>
    <w:p>
      <w:pPr/>
    </w:p>
    <w:p>
      <w:pPr/>
      <w:r>
        <w:rPr>
          <w:lang w:val=""/>
          <w:rFonts w:ascii="Calibri Light (Headings)" w:hAnsi="Calibri Light (Headings)" w:cs="Calibri Light (Headings)" w:eastAsia="Calibri Light (Headings)"/>
          <w:b/>
          <w:i/>
          <w:sz w:val="24"/>
          <w:szCs w:val="24"/>
          <w:color w:val="000000"/>
        </w:rPr>
        <w:t>Location: \Quickbooks\FindBillingEntity.xaml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out_BillingEntity</w:t>
            </w:r>
          </w:p>
        </w:tc>
        <w:tc>
          <w:tcPr>
            <w:tcW w:w="2310" w:type="auto"/>
          </w:tcPr>
          <w:p>
            <w:pPr/>
            <w:r>
              <w:t>OutArgument(x:String)</w:t>
            </w:r>
          </w:p>
        </w:tc>
        <w:tc>
          <w:tcPr>
            <w:tcW w:w="2310" w:type="auto"/>
          </w:tcPr>
          <w:p>
            <w:pPr/>
          </w:p>
        </w:tc>
      </w:tr>
      <w:tr>
        <w:tc>
          <w:tcPr>
            <w:tcW w:w="2310" w:type="auto"/>
          </w:tcPr>
          <w:p>
            <w:pPr/>
            <w:r>
              <w:t>in_DefaultBusinessEntity</w:t>
            </w:r>
          </w:p>
        </w:tc>
        <w:tc>
          <w:tcPr>
            <w:tcW w:w="2310" w:type="auto"/>
          </w:tcPr>
          <w:p>
            <w:pPr/>
            <w:r>
              <w:t>InArgument(x:String)</w:t>
            </w:r>
          </w:p>
        </w:tc>
        <w:tc>
          <w:tcPr>
            <w:tcW w:w="2310" w:type="auto"/>
          </w:tcPr>
          <w:p>
            <w:pPr/>
          </w:p>
        </w:tc>
      </w:tr>
      <w:tr>
        <w:tc>
          <w:tcPr>
            <w:tcW w:w="2310" w:type="auto"/>
          </w:tcPr>
          <w:p>
            <w:pPr/>
            <w:r>
              <w:t>io_IOExcelFilePath</w:t>
            </w:r>
          </w:p>
        </w:tc>
        <w:tc>
          <w:tcPr>
            <w:tcW w:w="2310" w:type="auto"/>
          </w:tcPr>
          <w:p>
            <w:pPr/>
            <w:r>
              <w:t>InOutArgument(x:String)</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in_dt_BillingEntity1</w:t>
            </w:r>
          </w:p>
        </w:tc>
        <w:tc>
          <w:tcPr>
            <w:tcW w:w="2310" w:type="auto"/>
          </w:tcPr>
          <w:p>
            <w:pPr/>
            <w:r>
              <w:t>InArgument(sd:DataTable)</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r>
        <w:tc>
          <w:tcPr>
            <w:tcW w:w="2310" w:type="auto"/>
          </w:tcPr>
          <w:p>
            <w:pPr/>
            <w:r>
              <w:t>in_TimeoutShort</w:t>
            </w:r>
          </w:p>
        </w:tc>
        <w:tc>
          <w:tcPr>
            <w:tcW w:w="2310" w:type="auto"/>
          </w:tcPr>
          <w:p>
            <w:pPr/>
            <w:r>
              <w:t>InArgument(x:Int32)</w:t>
            </w:r>
          </w:p>
        </w:tc>
        <w:tc>
          <w:tcPr>
            <w:tcW w:w="2310" w:type="auto"/>
          </w:tcPr>
          <w:p>
            <w:pPr/>
          </w:p>
        </w:tc>
      </w:tr>
      <w:tr>
        <w:tc>
          <w:tcPr>
            <w:tcW w:w="2310" w:type="auto"/>
          </w:tcPr>
          <w:p>
            <w:pPr/>
            <w:r>
              <w:t>in_HeavyEquipmentPath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in_DefaultEntityPath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8.18  MergeFiles.xaml</w:t>
      </w:r>
    </w:p>
    <w:p>
      <w:pPr/>
      <w:r>
        <w:rPr>
          <w:lang w:val=""/>
          <w:rFonts w:ascii="Calibri Light (Headings)" w:hAnsi="Calibri Light (Headings)" w:cs="Calibri Light (Headings)" w:eastAsia="Calibri Light (Headings)"/>
          <w:sz w:val="22"/>
          <w:szCs w:val="22"/>
          <w:color w:val="000000"/>
        </w:rPr>
        <w:t>This sequence will merge all the PDF files like Quotation file, DO/Timesheet file, Invoice file and PO file(if exists)</w:t>
      </w:r>
    </w:p>
    <w:p>
      <w:pPr/>
    </w:p>
    <w:p>
      <w:pPr/>
      <w:r>
        <w:rPr>
          <w:lang w:val=""/>
          <w:rFonts w:ascii="Calibri Light (Headings)" w:hAnsi="Calibri Light (Headings)" w:cs="Calibri Light (Headings)" w:eastAsia="Calibri Light (Headings)"/>
          <w:b/>
          <w:i/>
          <w:sz w:val="24"/>
          <w:szCs w:val="24"/>
          <w:color w:val="000000"/>
        </w:rPr>
        <w:t>Location: \Quickbooks\MergeFiles.xaml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io_ProcessType2</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8.19  MergeFiles.xaml</w:t>
      </w:r>
    </w:p>
    <w:p>
      <w:pPr/>
      <w:r>
        <w:rPr>
          <w:lang w:val=""/>
          <w:rFonts w:ascii="Calibri Light (Headings)" w:hAnsi="Calibri Light (Headings)" w:cs="Calibri Light (Headings)" w:eastAsia="Calibri Light (Headings)"/>
          <w:sz w:val="22"/>
          <w:szCs w:val="22"/>
          <w:color w:val="000000"/>
        </w:rPr>
        <w:t>This sequence will merge all the PDF files like Quotation file, DO/Timesheet file, Invoice file and PO file(if exists)</w:t>
      </w:r>
    </w:p>
    <w:p>
      <w:pPr/>
    </w:p>
    <w:p>
      <w:pPr/>
      <w:r>
        <w:rPr>
          <w:lang w:val=""/>
          <w:rFonts w:ascii="Calibri Light (Headings)" w:hAnsi="Calibri Light (Headings)" w:cs="Calibri Light (Headings)" w:eastAsia="Calibri Light (Headings)"/>
          <w:b/>
          <w:i/>
          <w:sz w:val="24"/>
          <w:szCs w:val="24"/>
          <w:color w:val="000000"/>
        </w:rPr>
        <w:t>Location: \Quickbooks\MergeFilesMonthly.xaml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io_ProcessType2</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8.20  DailyProcessSequence.xaml</w:t>
      </w:r>
    </w:p>
    <w:p>
      <w:pPr/>
      <w:r>
        <w:rPr>
          <w:lang w:val=""/>
          <w:rFonts w:ascii="Calibri Light (Headings)" w:hAnsi="Calibri Light (Headings)" w:cs="Calibri Light (Headings)" w:eastAsia="Calibri Light (Headings)"/>
          <w:sz w:val="22"/>
          <w:szCs w:val="22"/>
          <w:color w:val="000000"/>
        </w:rPr>
        <w:t>Calculate the number of hours worked and detect if driver has worked on Sundays or public holidays</w:t>
      </w:r>
    </w:p>
    <w:p>
      <w:pPr/>
    </w:p>
    <w:p>
      <w:pPr/>
      <w:r>
        <w:rPr>
          <w:lang w:val=""/>
          <w:rFonts w:ascii="Calibri Light (Headings)" w:hAnsi="Calibri Light (Headings)" w:cs="Calibri Light (Headings)" w:eastAsia="Calibri Light (Headings)"/>
          <w:b/>
          <w:i/>
          <w:sz w:val="24"/>
          <w:szCs w:val="24"/>
          <w:color w:val="000000"/>
        </w:rPr>
        <w:t>Location: \Quickbooks\MonthlyCalculations.xaml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out_TotalStdWorkingHours</w:t>
            </w:r>
          </w:p>
        </w:tc>
        <w:tc>
          <w:tcPr>
            <w:tcW w:w="2310" w:type="auto"/>
          </w:tcPr>
          <w:p>
            <w:pPr/>
            <w:r>
              <w:t>OutArgument(x:Double)</w:t>
            </w:r>
          </w:p>
        </w:tc>
        <w:tc>
          <w:tcPr>
            <w:tcW w:w="2310" w:type="auto"/>
          </w:tcPr>
          <w:p>
            <w:pPr/>
          </w:p>
        </w:tc>
      </w:tr>
      <w:tr>
        <w:tc>
          <w:tcPr>
            <w:tcW w:w="2310" w:type="auto"/>
          </w:tcPr>
          <w:p>
            <w:pPr/>
            <w:r>
              <w:t>out_TotalPremWorkingHours</w:t>
            </w:r>
          </w:p>
        </w:tc>
        <w:tc>
          <w:tcPr>
            <w:tcW w:w="2310" w:type="auto"/>
          </w:tcPr>
          <w:p>
            <w:pPr/>
            <w:r>
              <w:t>OutArgument(x:Double)</w:t>
            </w:r>
          </w:p>
        </w:tc>
        <w:tc>
          <w:tcPr>
            <w:tcW w:w="2310" w:type="auto"/>
          </w:tcPr>
          <w:p>
            <w:pPr/>
          </w:p>
        </w:tc>
      </w:tr>
      <w:tr>
        <w:tc>
          <w:tcPr>
            <w:tcW w:w="2310" w:type="auto"/>
          </w:tcPr>
          <w:p>
            <w:pPr/>
            <w:r>
              <w:t>in_QuotationFilePath1</w:t>
            </w:r>
          </w:p>
        </w:tc>
        <w:tc>
          <w:tcPr>
            <w:tcW w:w="2310" w:type="auto"/>
          </w:tcPr>
          <w:p>
            <w:pPr/>
            <w:r>
              <w:t>InArgument(x:String)</w:t>
            </w:r>
          </w:p>
        </w:tc>
        <w:tc>
          <w:tcPr>
            <w:tcW w:w="2310" w:type="auto"/>
          </w:tcPr>
          <w:p>
            <w:pPr/>
          </w:p>
        </w:tc>
      </w:tr>
      <w:tr>
        <w:tc>
          <w:tcPr>
            <w:tcW w:w="2310" w:type="auto"/>
          </w:tcPr>
          <w:p>
            <w:pPr/>
            <w:r>
              <w:t>out_TotalOTHours</w:t>
            </w:r>
          </w:p>
        </w:tc>
        <w:tc>
          <w:tcPr>
            <w:tcW w:w="2310" w:type="auto"/>
          </w:tcPr>
          <w:p>
            <w:pPr/>
            <w:r>
              <w:t>OutArgument(x:Double)</w:t>
            </w:r>
          </w:p>
        </w:tc>
        <w:tc>
          <w:tcPr>
            <w:tcW w:w="2310" w:type="auto"/>
          </w:tcPr>
          <w:p>
            <w:pPr/>
          </w:p>
        </w:tc>
      </w:tr>
      <w:tr>
        <w:tc>
          <w:tcPr>
            <w:tcW w:w="2310" w:type="auto"/>
          </w:tcPr>
          <w:p>
            <w:pPr/>
            <w:r>
              <w:t>in_MinWorkingHrs</w:t>
            </w:r>
          </w:p>
        </w:tc>
        <w:tc>
          <w:tcPr>
            <w:tcW w:w="2310" w:type="auto"/>
          </w:tcPr>
          <w:p>
            <w:pPr/>
            <w:r>
              <w:t>InArgument(x:Double)</w:t>
            </w:r>
          </w:p>
        </w:tc>
        <w:tc>
          <w:tcPr>
            <w:tcW w:w="2310" w:type="auto"/>
          </w:tcPr>
          <w:p>
            <w:pPr/>
          </w:p>
        </w:tc>
      </w:tr>
      <w:tr>
        <w:tc>
          <w:tcPr>
            <w:tcW w:w="2310" w:type="auto"/>
          </w:tcPr>
          <w:p>
            <w:pPr/>
            <w:r>
              <w:t>out_NoOfDaysWorked</w:t>
            </w:r>
          </w:p>
        </w:tc>
        <w:tc>
          <w:tcPr>
            <w:tcW w:w="2310" w:type="auto"/>
          </w:tcPr>
          <w:p>
            <w:pPr/>
            <w:r>
              <w:t>OutArgument(x:Int32)</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8.21  QuickbooksLogin.xaml</w:t>
      </w:r>
    </w:p>
    <w:p>
      <w:pPr/>
      <w:r>
        <w:rPr>
          <w:lang w:val=""/>
          <w:rFonts w:ascii="Calibri Light (Headings)" w:hAnsi="Calibri Light (Headings)" w:cs="Calibri Light (Headings)" w:eastAsia="Calibri Light (Headings)"/>
          <w:sz w:val="22"/>
          <w:szCs w:val="22"/>
          <w:color w:val="000000"/>
        </w:rPr>
        <w:t>Login to Quickbooks to create invoices</w:t>
      </w:r>
    </w:p>
    <w:p>
      <w:pPr/>
    </w:p>
    <w:p>
      <w:pPr/>
      <w:r>
        <w:rPr>
          <w:lang w:val=""/>
          <w:rFonts w:ascii="Calibri Light (Headings)" w:hAnsi="Calibri Light (Headings)" w:cs="Calibri Light (Headings)" w:eastAsia="Calibri Light (Headings)"/>
          <w:b/>
          <w:i/>
          <w:sz w:val="24"/>
          <w:szCs w:val="24"/>
          <w:color w:val="000000"/>
        </w:rPr>
        <w:t>Location: \Quickbooks\QuickbooksLogin.xaml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in_QuickbooksExePath</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in_CurrentBillingEntity</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8.22  QuickbooksLogout.xaml</w:t>
      </w:r>
    </w:p>
    <w:p>
      <w:pPr/>
      <w:r>
        <w:rPr>
          <w:lang w:val=""/>
          <w:rFonts w:ascii="Calibri Light (Headings)" w:hAnsi="Calibri Light (Headings)" w:cs="Calibri Light (Headings)" w:eastAsia="Calibri Light (Headings)"/>
          <w:sz w:val="22"/>
          <w:szCs w:val="22"/>
          <w:color w:val="000000"/>
        </w:rPr>
        <w:t>This .xaml will logout system from Quickbooks.</w:t>
      </w:r>
    </w:p>
    <w:p>
      <w:pPr/>
    </w:p>
    <w:p>
      <w:pPr/>
      <w:r>
        <w:rPr>
          <w:lang w:val=""/>
          <w:rFonts w:ascii="Calibri Light (Headings)" w:hAnsi="Calibri Light (Headings)" w:cs="Calibri Light (Headings)" w:eastAsia="Calibri Light (Headings)"/>
          <w:b/>
          <w:i/>
          <w:sz w:val="24"/>
          <w:szCs w:val="24"/>
          <w:color w:val="000000"/>
        </w:rPr>
        <w:t>Location: \Quickbooks\QuickbooksLogout.xaml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8.23  Sequence.xaml</w:t>
      </w:r>
    </w:p>
    <w:p>
      <w:pPr/>
      <w:r>
        <w:rPr>
          <w:lang w:val=""/>
          <w:rFonts w:ascii="Calibri Light (Headings)" w:hAnsi="Calibri Light (Headings)" w:cs="Calibri Light (Headings)" w:eastAsia="Calibri Light (Headings)"/>
          <w:sz w:val="22"/>
          <w:szCs w:val="22"/>
          <w:color w:val="000000"/>
        </w:rPr>
        <w:t>This will create invoice in the quickbooks as per Daily and Consolidated scenario. It will also calculate the total number of standard and premium working hours.</w:t>
      </w:r>
    </w:p>
    <w:p>
      <w:pPr/>
    </w:p>
    <w:p>
      <w:pPr/>
      <w:r>
        <w:rPr>
          <w:lang w:val=""/>
          <w:rFonts w:ascii="Calibri Light (Headings)" w:hAnsi="Calibri Light (Headings)" w:cs="Calibri Light (Headings)" w:eastAsia="Calibri Light (Headings)"/>
          <w:b/>
          <w:i/>
          <w:sz w:val="24"/>
          <w:szCs w:val="24"/>
          <w:color w:val="000000"/>
        </w:rPr>
        <w:t>Location: \Quickbooks\QuickbooksProcess.xaml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in_DelayAfterShort</w:t>
            </w:r>
          </w:p>
        </w:tc>
        <w:tc>
          <w:tcPr>
            <w:tcW w:w="2310" w:type="auto"/>
          </w:tcPr>
          <w:p>
            <w:pPr/>
            <w:r>
              <w:t>InArgument(x:Int32)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in_InvoicePdfFolderPath</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out_InvoiceFilePath1</w:t>
            </w:r>
          </w:p>
        </w:tc>
        <w:tc>
          <w:tcPr>
            <w:tcW w:w="2310" w:type="auto"/>
          </w:tcPr>
          <w:p>
            <w:pPr/>
            <w:r>
              <w:t>OutArgument(x:String)</w:t>
            </w:r>
          </w:p>
        </w:tc>
        <w:tc>
          <w:tcPr>
            <w:tcW w:w="2310" w:type="auto"/>
          </w:tcPr>
          <w:p>
            <w:pPr/>
          </w:p>
        </w:tc>
      </w:tr>
      <w:tr>
        <w:tc>
          <w:tcPr>
            <w:tcW w:w="2310" w:type="auto"/>
          </w:tcPr>
          <w:p>
            <w:pPr/>
            <w:r>
              <w:t>out_InvoiceNumber1</w:t>
            </w:r>
          </w:p>
        </w:tc>
        <w:tc>
          <w:tcPr>
            <w:tcW w:w="2310" w:type="auto"/>
          </w:tcPr>
          <w:p>
            <w:pPr/>
            <w:r>
              <w:t>OutArgument(x:String)</w:t>
            </w:r>
          </w:p>
        </w:tc>
        <w:tc>
          <w:tcPr>
            <w:tcW w:w="2310" w:type="auto"/>
          </w:tcPr>
          <w:p>
            <w:pPr/>
          </w:p>
        </w:tc>
      </w:tr>
      <w:tr>
        <w:tc>
          <w:tcPr>
            <w:tcW w:w="2310" w:type="auto"/>
          </w:tcPr>
          <w:p>
            <w:pPr/>
            <w:r>
              <w:t>in_dt_Sundays1</w:t>
            </w:r>
          </w:p>
        </w:tc>
        <w:tc>
          <w:tcPr>
            <w:tcW w:w="2310" w:type="auto"/>
          </w:tcPr>
          <w:p>
            <w:pPr/>
            <w:r>
              <w:t>InArgument(sd:DataTable)</w:t>
            </w:r>
          </w:p>
        </w:tc>
        <w:tc>
          <w:tcPr>
            <w:tcW w:w="2310" w:type="auto"/>
          </w:tcPr>
          <w:p>
            <w:pPr/>
          </w:p>
        </w:tc>
      </w:tr>
      <w:tr>
        <w:tc>
          <w:tcPr>
            <w:tcW w:w="2310" w:type="auto"/>
          </w:tcPr>
          <w:p>
            <w:pPr/>
            <w:r>
              <w:t>in_dt_PublicHolidays1</w:t>
            </w:r>
          </w:p>
        </w:tc>
        <w:tc>
          <w:tcPr>
            <w:tcW w:w="2310" w:type="auto"/>
          </w:tcPr>
          <w:p>
            <w:pPr/>
            <w:r>
              <w:t>InArgument(sd:DataTable)</w:t>
            </w:r>
          </w:p>
        </w:tc>
        <w:tc>
          <w:tcPr>
            <w:tcW w:w="2310" w:type="auto"/>
          </w:tcPr>
          <w:p>
            <w:pPr/>
          </w:p>
        </w:tc>
      </w:tr>
      <w:tr>
        <w:tc>
          <w:tcPr>
            <w:tcW w:w="2310" w:type="auto"/>
          </w:tcPr>
          <w:p>
            <w:pPr/>
            <w:r>
              <w:t>in_dt_VehicleTypeMap1</w:t>
            </w:r>
          </w:p>
        </w:tc>
        <w:tc>
          <w:tcPr>
            <w:tcW w:w="2310" w:type="auto"/>
          </w:tcPr>
          <w:p>
            <w:pPr/>
            <w:r>
              <w:t>InArgument(sd:DataTable)</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8.24  Sequence.xaml</w:t>
      </w:r>
    </w:p>
    <w:p>
      <w:pPr/>
      <w:r>
        <w:rPr>
          <w:lang w:val=""/>
          <w:rFonts w:ascii="Calibri Light (Headings)" w:hAnsi="Calibri Light (Headings)" w:cs="Calibri Light (Headings)" w:eastAsia="Calibri Light (Headings)"/>
          <w:sz w:val="22"/>
          <w:szCs w:val="22"/>
          <w:color w:val="000000"/>
        </w:rPr>
        <w:t xml:space="preserve">This .xaml will create invoices for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Monthly process. It will also calculate the total standard working hours and working hours on Weekends.</w:t>
      </w:r>
    </w:p>
    <w:p>
      <w:pPr/>
    </w:p>
    <w:p>
      <w:pPr/>
      <w:r>
        <w:rPr>
          <w:lang w:val=""/>
          <w:rFonts w:ascii="Calibri Light (Headings)" w:hAnsi="Calibri Light (Headings)" w:cs="Calibri Light (Headings)" w:eastAsia="Calibri Light (Headings)"/>
          <w:b/>
          <w:i/>
          <w:sz w:val="24"/>
          <w:szCs w:val="24"/>
          <w:color w:val="000000"/>
        </w:rPr>
        <w:t>Location: \Quickbooks\QuickbooksProcessMonthly.xaml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in_DelayAfterShort</w:t>
            </w:r>
          </w:p>
        </w:tc>
        <w:tc>
          <w:tcPr>
            <w:tcW w:w="2310" w:type="auto"/>
          </w:tcPr>
          <w:p>
            <w:pPr/>
            <w:r>
              <w:t>InArgument(x:Int32)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in_InvoicePdfFolderPath</w:t>
            </w:r>
          </w:p>
        </w:tc>
        <w:tc>
          <w:tcPr>
            <w:tcW w:w="2310" w:type="auto"/>
          </w:tcPr>
          <w:p>
            <w:pPr/>
            <w:r>
              <w:t>InArgument(x:String)</w:t>
            </w:r>
          </w:p>
        </w:tc>
        <w:tc>
          <w:tcPr>
            <w:tcW w:w="2310" w:type="auto"/>
          </w:tcPr>
          <w:p>
            <w:pPr/>
          </w:p>
        </w:tc>
      </w:tr>
      <w:tr>
        <w:tc>
          <w:tcPr>
            <w:tcW w:w="2310" w:type="auto"/>
          </w:tcPr>
          <w:p>
            <w:pPr/>
            <w:r>
              <w:t>out_InvoiceNumber1</w:t>
            </w:r>
          </w:p>
        </w:tc>
        <w:tc>
          <w:tcPr>
            <w:tcW w:w="2310" w:type="auto"/>
          </w:tcPr>
          <w:p>
            <w:pPr/>
            <w:r>
              <w:t>OutArgument(x:String)</w:t>
            </w:r>
          </w:p>
        </w:tc>
        <w:tc>
          <w:tcPr>
            <w:tcW w:w="2310" w:type="auto"/>
          </w:tcPr>
          <w:p>
            <w:pPr/>
          </w:p>
        </w:tc>
      </w:tr>
      <w:tr>
        <w:tc>
          <w:tcPr>
            <w:tcW w:w="2310" w:type="auto"/>
          </w:tcPr>
          <w:p>
            <w:pPr/>
            <w:r>
              <w:t>out_InvoiceFilePath1</w:t>
            </w:r>
          </w:p>
        </w:tc>
        <w:tc>
          <w:tcPr>
            <w:tcW w:w="2310" w:type="auto"/>
          </w:tcPr>
          <w:p>
            <w:pPr/>
            <w:r>
              <w:t>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in_dt_VehicleTypeMap</w:t>
            </w:r>
          </w:p>
        </w:tc>
        <w:tc>
          <w:tcPr>
            <w:tcW w:w="2310" w:type="auto"/>
          </w:tcPr>
          <w:p>
            <w:pPr/>
            <w:r>
              <w:t>InArgument(sd:DataTable)</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in_BillingEntity</w:t>
            </w:r>
          </w:p>
        </w:tc>
        <w:tc>
          <w:tcPr>
            <w:tcW w:w="2310" w:type="auto"/>
          </w:tcPr>
          <w:p>
            <w:pPr/>
            <w:r>
              <w:t>InArgument(x:String)</w:t>
            </w:r>
          </w:p>
        </w:tc>
        <w:tc>
          <w:tcPr>
            <w:tcW w:w="2310" w:type="auto"/>
          </w:tcPr>
          <w:p>
            <w:pPr/>
          </w:p>
        </w:tc>
      </w:tr>
      <w:tr>
        <w:tc>
          <w:tcPr>
            <w:tcW w:w="2310" w:type="auto"/>
          </w:tcPr>
          <w:p>
            <w:pPr/>
            <w:r>
              <w:t>in_BillingEntityForHE</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8.25  SetStatusDaily.xaml</w:t>
      </w:r>
    </w:p>
    <w:p>
      <w:pPr/>
    </w:p>
    <w:p>
      <w:pPr/>
      <w:r>
        <w:rPr>
          <w:lang w:val=""/>
          <w:rFonts w:ascii="Calibri Light (Headings)" w:hAnsi="Calibri Light (Headings)" w:cs="Calibri Light (Headings)" w:eastAsia="Calibri Light (Headings)"/>
          <w:b/>
          <w:i/>
          <w:sz w:val="24"/>
          <w:szCs w:val="24"/>
          <w:color w:val="000000"/>
        </w:rPr>
        <w:t>Location: \Quickbooks\SetStatusDaily.xaml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in_FilterFlag</w:t>
            </w:r>
          </w:p>
        </w:tc>
        <w:tc>
          <w:tcPr>
            <w:tcW w:w="2310" w:type="auto"/>
          </w:tcPr>
          <w:p>
            <w:pPr/>
            <w:r>
              <w:t>InArgument(x:String)</w:t>
            </w:r>
          </w:p>
        </w:tc>
        <w:tc>
          <w:tcPr>
            <w:tcW w:w="2310" w:type="auto"/>
          </w:tcPr>
          <w:p>
            <w:pPr/>
          </w:p>
        </w:tc>
      </w:tr>
      <w:tr>
        <w:tc>
          <w:tcPr>
            <w:tcW w:w="2310" w:type="auto"/>
          </w:tcPr>
          <w:p>
            <w:pPr/>
            <w:r>
              <w:t>in_IOExcelFileDaily</w:t>
            </w:r>
          </w:p>
        </w:tc>
        <w:tc>
          <w:tcPr>
            <w:tcW w:w="2310" w:type="auto"/>
          </w:tcPr>
          <w:p>
            <w:pPr/>
            <w:r>
              <w:t>InArgument(x:String)</w:t>
            </w:r>
          </w:p>
        </w:tc>
        <w:tc>
          <w:tcPr>
            <w:tcW w:w="2310" w:type="auto"/>
          </w:tcPr>
          <w:p>
            <w:pPr/>
          </w:p>
        </w:tc>
      </w:tr>
      <w:tr>
        <w:tc>
          <w:tcPr>
            <w:tcW w:w="2310" w:type="auto"/>
          </w:tcPr>
          <w:p>
            <w:pPr/>
            <w:r>
              <w:t>in_InvoiceFilePath1</w:t>
            </w:r>
          </w:p>
        </w:tc>
        <w:tc>
          <w:tcPr>
            <w:tcW w:w="2310" w:type="auto"/>
          </w:tcPr>
          <w:p>
            <w:pPr/>
            <w:r>
              <w:t>InArgument(x:String)</w:t>
            </w:r>
          </w:p>
        </w:tc>
        <w:tc>
          <w:tcPr>
            <w:tcW w:w="2310" w:type="auto"/>
          </w:tcPr>
          <w:p>
            <w:pPr/>
          </w:p>
        </w:tc>
      </w:tr>
      <w:tr>
        <w:tc>
          <w:tcPr>
            <w:tcW w:w="2310" w:type="auto"/>
          </w:tcPr>
          <w:p>
            <w:pPr/>
            <w:r>
              <w:t>in_InvoiceNumber1</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io_dt_TransactionData1</w:t>
            </w:r>
          </w:p>
        </w:tc>
        <w:tc>
          <w:tcPr>
            <w:tcW w:w="2310" w:type="auto"/>
          </w:tcPr>
          <w:p>
            <w:pPr/>
            <w:r>
              <w:t>InOutArgument(sd:DataTable)</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8.26  SetStatusDaily.xaml</w:t>
      </w:r>
    </w:p>
    <w:p>
      <w:pPr/>
    </w:p>
    <w:p>
      <w:pPr/>
      <w:r>
        <w:rPr>
          <w:lang w:val=""/>
          <w:rFonts w:ascii="Calibri Light (Headings)" w:hAnsi="Calibri Light (Headings)" w:cs="Calibri Light (Headings)" w:eastAsia="Calibri Light (Headings)"/>
          <w:b/>
          <w:i/>
          <w:sz w:val="24"/>
          <w:szCs w:val="24"/>
          <w:color w:val="000000"/>
        </w:rPr>
        <w:t>Location: \Quickbooks\SetStatusDailyBESE.xaml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in_FilterFlag</w:t>
            </w:r>
          </w:p>
        </w:tc>
        <w:tc>
          <w:tcPr>
            <w:tcW w:w="2310" w:type="auto"/>
          </w:tcPr>
          <w:p>
            <w:pPr/>
            <w:r>
              <w:t>InArgument(x:String)</w:t>
            </w:r>
          </w:p>
        </w:tc>
        <w:tc>
          <w:tcPr>
            <w:tcW w:w="2310" w:type="auto"/>
          </w:tcPr>
          <w:p>
            <w:pPr/>
          </w:p>
        </w:tc>
      </w:tr>
      <w:tr>
        <w:tc>
          <w:tcPr>
            <w:tcW w:w="2310" w:type="auto"/>
          </w:tcPr>
          <w:p>
            <w:pPr/>
            <w:r>
              <w:t>in_IOExcelFileDaily</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io_dt_TransactionData1</w:t>
            </w:r>
          </w:p>
        </w:tc>
        <w:tc>
          <w:tcPr>
            <w:tcW w:w="2310" w:type="auto"/>
          </w:tcPr>
          <w:p>
            <w:pPr/>
            <w:r>
              <w:t>InOutArgument(sd:DataTable)</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8.27  CheckAllColumnsMasterFile.xaml</w:t>
      </w:r>
    </w:p>
    <w:p>
      <w:pPr/>
      <w:r>
        <w:rPr>
          <w:lang w:val=""/>
          <w:rFonts w:ascii="Calibri Light (Headings)" w:hAnsi="Calibri Light (Headings)" w:cs="Calibri Light (Headings)" w:eastAsia="Calibri Light (Headings)"/>
          <w:sz w:val="22"/>
          <w:szCs w:val="22"/>
          <w:color w:val="000000"/>
        </w:rPr>
        <w:t>Check if all required columns are available in the master file.</w:t>
      </w:r>
    </w:p>
    <w:p>
      <w:pPr/>
    </w:p>
    <w:p>
      <w:pPr/>
      <w:r>
        <w:rPr>
          <w:lang w:val=""/>
          <w:rFonts w:ascii="Calibri Light (Headings)" w:hAnsi="Calibri Light (Headings)" w:cs="Calibri Light (Headings)" w:eastAsia="Calibri Light (Headings)"/>
          <w:b/>
          <w:i/>
          <w:sz w:val="24"/>
          <w:szCs w:val="24"/>
          <w:color w:val="000000"/>
        </w:rPr>
        <w:t>Location: \Reusable Code\CheckAllColumnsMasterFile.xaml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out_dt_BillingEntity</w:t>
            </w:r>
          </w:p>
        </w:tc>
        <w:tc>
          <w:tcPr>
            <w:tcW w:w="2310" w:type="auto"/>
          </w:tcPr>
          <w:p>
            <w:pPr/>
            <w:r>
              <w:t>OutArgument(sd:DataTable)</w:t>
            </w:r>
          </w:p>
        </w:tc>
        <w:tc>
          <w:tcPr>
            <w:tcW w:w="2310" w:type="auto"/>
          </w:tcPr>
          <w:p>
            <w:pPr/>
          </w:p>
        </w:tc>
      </w:tr>
      <w:tr>
        <w:tc>
          <w:tcPr>
            <w:tcW w:w="2310" w:type="auto"/>
          </w:tcPr>
          <w:p>
            <w:pPr/>
            <w:r>
              <w:t>out_dt_PublicHoliday</w:t>
            </w:r>
          </w:p>
        </w:tc>
        <w:tc>
          <w:tcPr>
            <w:tcW w:w="2310" w:type="auto"/>
          </w:tcPr>
          <w:p>
            <w:pPr/>
            <w:r>
              <w:t>OutArgument(sd:DataTable)</w:t>
            </w:r>
          </w:p>
        </w:tc>
        <w:tc>
          <w:tcPr>
            <w:tcW w:w="2310" w:type="auto"/>
          </w:tcPr>
          <w:p>
            <w:pPr/>
          </w:p>
        </w:tc>
      </w:tr>
      <w:tr>
        <w:tc>
          <w:tcPr>
            <w:tcW w:w="2310" w:type="auto"/>
          </w:tcPr>
          <w:p>
            <w:pPr/>
            <w:r>
              <w:t>out_dt_VehicleTypeMap</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8.28  CheckFileIsDownloaded.xaml</w:t>
      </w:r>
    </w:p>
    <w:p>
      <w:pPr/>
    </w:p>
    <w:p>
      <w:pPr/>
      <w:r>
        <w:rPr>
          <w:lang w:val=""/>
          <w:rFonts w:ascii="Calibri Light (Headings)" w:hAnsi="Calibri Light (Headings)" w:cs="Calibri Light (Headings)" w:eastAsia="Calibri Light (Headings)"/>
          <w:b/>
          <w:i/>
          <w:sz w:val="24"/>
          <w:szCs w:val="24"/>
          <w:color w:val="000000"/>
        </w:rPr>
        <w:t>Location: \Reusable Code\CheckFileIsDownloaded.xaml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8.29  CheckInputDataAvailable.xaml</w:t>
      </w:r>
    </w:p>
    <w:p>
      <w:pPr/>
    </w:p>
    <w:p>
      <w:pPr/>
      <w:r>
        <w:rPr>
          <w:lang w:val=""/>
          <w:rFonts w:ascii="Calibri Light (Headings)" w:hAnsi="Calibri Light (Headings)" w:cs="Calibri Light (Headings)" w:eastAsia="Calibri Light (Headings)"/>
          <w:b/>
          <w:i/>
          <w:sz w:val="24"/>
          <w:szCs w:val="24"/>
          <w:color w:val="000000"/>
        </w:rPr>
        <w:t>Location: \Reusable Code\CheckInputDataAvailable.xaml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8.30  GetQuotationFile.xaml</w:t>
      </w:r>
    </w:p>
    <w:p>
      <w:pPr/>
      <w:r>
        <w:rPr>
          <w:lang w:val=""/>
          <w:rFonts w:ascii="Calibri Light (Headings)" w:hAnsi="Calibri Light (Headings)" w:cs="Calibri Light (Headings)" w:eastAsia="Calibri Light (Headings)"/>
          <w:sz w:val="22"/>
          <w:szCs w:val="22"/>
          <w:color w:val="000000"/>
        </w:rPr>
        <w:t>Check if the Required quotation file is exist or not</w:t>
      </w:r>
    </w:p>
    <w:p>
      <w:pPr/>
    </w:p>
    <w:p>
      <w:pPr/>
      <w:r>
        <w:rPr>
          <w:lang w:val=""/>
          <w:rFonts w:ascii="Calibri Light (Headings)" w:hAnsi="Calibri Light (Headings)" w:cs="Calibri Light (Headings)" w:eastAsia="Calibri Light (Headings)"/>
          <w:b/>
          <w:i/>
          <w:sz w:val="24"/>
          <w:szCs w:val="24"/>
          <w:color w:val="000000"/>
        </w:rPr>
        <w:t>Location: \Reusable Code\CheckQuotationFile.xaml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out_QuotationFilePath</w:t>
            </w:r>
          </w:p>
        </w:tc>
        <w:tc>
          <w:tcPr>
            <w:tcW w:w="2310" w:type="auto"/>
          </w:tcPr>
          <w:p>
            <w:pPr/>
            <w:r>
              <w:t>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8.31  GetQuotationFile.xaml</w:t>
      </w:r>
    </w:p>
    <w:p>
      <w:pPr/>
      <w:r>
        <w:rPr>
          <w:lang w:val=""/>
          <w:rFonts w:ascii="Calibri Light (Headings)" w:hAnsi="Calibri Light (Headings)" w:cs="Calibri Light (Headings)" w:eastAsia="Calibri Light (Headings)"/>
          <w:sz w:val="22"/>
          <w:szCs w:val="22"/>
          <w:color w:val="000000"/>
        </w:rPr>
        <w:t>Check if the Required quotation file is exist or not</w:t>
      </w:r>
    </w:p>
    <w:p>
      <w:pPr/>
    </w:p>
    <w:p>
      <w:pPr/>
      <w:r>
        <w:rPr>
          <w:lang w:val=""/>
          <w:rFonts w:ascii="Calibri Light (Headings)" w:hAnsi="Calibri Light (Headings)" w:cs="Calibri Light (Headings)" w:eastAsia="Calibri Light (Headings)"/>
          <w:b/>
          <w:i/>
          <w:sz w:val="24"/>
          <w:szCs w:val="24"/>
          <w:color w:val="000000"/>
        </w:rPr>
        <w:t>Location: \Reusable Code\CheckQuotationFileMonthly.xaml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out_QuotationFilePath</w:t>
            </w:r>
          </w:p>
        </w:tc>
        <w:tc>
          <w:tcPr>
            <w:tcW w:w="2310" w:type="auto"/>
          </w:tcPr>
          <w:p>
            <w:pPr/>
            <w:r>
              <w:t>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8.32  CleanScreenshotFolder.xaml</w:t>
      </w:r>
    </w:p>
    <w:p>
      <w:pPr/>
    </w:p>
    <w:p>
      <w:pPr/>
      <w:r>
        <w:rPr>
          <w:lang w:val=""/>
          <w:rFonts w:ascii="Calibri Light (Headings)" w:hAnsi="Calibri Light (Headings)" w:cs="Calibri Light (Headings)" w:eastAsia="Calibri Light (Headings)"/>
          <w:b/>
          <w:i/>
          <w:sz w:val="24"/>
          <w:szCs w:val="24"/>
          <w:color w:val="000000"/>
        </w:rPr>
        <w:t>Location: \Reusable Code\CleanScreenshotFolder.xaml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8.33  CreateDOFolder.xaml</w:t>
      </w:r>
    </w:p>
    <w:p>
      <w:pPr/>
      <w:r>
        <w:rPr>
          <w:lang w:val=""/>
          <w:rFonts w:ascii="Calibri Light (Headings)" w:hAnsi="Calibri Light (Headings)" w:cs="Calibri Light (Headings)" w:eastAsia="Calibri Light (Headings)"/>
          <w:sz w:val="22"/>
          <w:szCs w:val="22"/>
          <w:color w:val="000000"/>
        </w:rPr>
        <w:t>Create Invoice folder paths for saving invoices</w:t>
      </w:r>
    </w:p>
    <w:p>
      <w:pPr/>
    </w:p>
    <w:p>
      <w:pPr/>
      <w:r>
        <w:rPr>
          <w:lang w:val=""/>
          <w:rFonts w:ascii="Calibri Light (Headings)" w:hAnsi="Calibri Light (Headings)" w:cs="Calibri Light (Headings)" w:eastAsia="Calibri Light (Headings)"/>
          <w:b/>
          <w:i/>
          <w:sz w:val="24"/>
          <w:szCs w:val="24"/>
          <w:color w:val="000000"/>
        </w:rPr>
        <w:t>Location: \Reusable Code\CreateInvoicePath.xaml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in_InvoicePdfPath</w:t>
            </w:r>
          </w:p>
        </w:tc>
        <w:tc>
          <w:tcPr>
            <w:tcW w:w="2310" w:type="auto"/>
          </w:tcPr>
          <w:p>
            <w:pPr/>
            <w:r>
              <w:t>InArgument(x:String)</w:t>
            </w:r>
          </w:p>
        </w:tc>
        <w:tc>
          <w:tcPr>
            <w:tcW w:w="2310" w:type="auto"/>
          </w:tcPr>
          <w:p>
            <w:pPr/>
          </w:p>
        </w:tc>
      </w:tr>
      <w:tr>
        <w:tc>
          <w:tcPr>
            <w:tcW w:w="2310" w:type="auto"/>
          </w:tcPr>
          <w:p>
            <w:pPr/>
            <w:r>
              <w:t>out_InvoicePdfFolderPath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8.34  NetworkFolderFileAccessible.xaml</w:t>
      </w:r>
    </w:p>
    <w:p>
      <w:pPr/>
      <w:r>
        <w:rPr>
          <w:lang w:val=""/>
          <w:rFonts w:ascii="Calibri Light (Headings)" w:hAnsi="Calibri Light (Headings)" w:cs="Calibri Light (Headings)" w:eastAsia="Calibri Light (Headings)"/>
          <w:sz w:val="22"/>
          <w:szCs w:val="22"/>
          <w:color w:val="000000"/>
        </w:rPr>
        <w:t>This .xaml will check if the requited file placed on Network drive is accessible or not.</w:t>
      </w:r>
    </w:p>
    <w:p>
      <w:pPr/>
    </w:p>
    <w:p>
      <w:pPr/>
      <w:r>
        <w:rPr>
          <w:lang w:val=""/>
          <w:rFonts w:ascii="Calibri Light (Headings)" w:hAnsi="Calibri Light (Headings)" w:cs="Calibri Light (Headings)" w:eastAsia="Calibri Light (Headings)"/>
          <w:b/>
          <w:i/>
          <w:sz w:val="24"/>
          <w:szCs w:val="24"/>
          <w:color w:val="000000"/>
        </w:rPr>
        <w:t>Location: \Reusable Code\NetworkFileAccessible.xaml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8.35  NetworkFolderFileAccessible.xaml</w:t>
      </w:r>
    </w:p>
    <w:p>
      <w:pPr/>
      <w:r>
        <w:rPr>
          <w:lang w:val=""/>
          <w:rFonts w:ascii="Calibri Light (Headings)" w:hAnsi="Calibri Light (Headings)" w:cs="Calibri Light (Headings)" w:eastAsia="Calibri Light (Headings)"/>
          <w:sz w:val="22"/>
          <w:szCs w:val="22"/>
          <w:color w:val="000000"/>
        </w:rPr>
        <w:t>This .xaml will check if all the required network folders are accessible for the process to run.</w:t>
      </w:r>
    </w:p>
    <w:p>
      <w:pPr/>
    </w:p>
    <w:p>
      <w:pPr/>
      <w:r>
        <w:rPr>
          <w:lang w:val=""/>
          <w:rFonts w:ascii="Calibri Light (Headings)" w:hAnsi="Calibri Light (Headings)" w:cs="Calibri Light (Headings)" w:eastAsia="Calibri Light (Headings)"/>
          <w:b/>
          <w:i/>
          <w:sz w:val="24"/>
          <w:szCs w:val="24"/>
          <w:color w:val="000000"/>
        </w:rPr>
        <w:t>Location: \Reusable Code\NetworkFolderAccessible.xaml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8.36  SendProcessNotificationAndStatus.xaml</w:t>
      </w:r>
    </w:p>
    <w:p>
      <w:pPr/>
      <w:r>
        <w:rPr>
          <w:lang w:val=""/>
          <w:rFonts w:ascii="Calibri Light (Headings)" w:hAnsi="Calibri Light (Headings)" w:cs="Calibri Light (Headings)" w:eastAsia="Calibri Light (Headings)"/>
          <w:sz w:val="22"/>
          <w:szCs w:val="22"/>
          <w:color w:val="000000"/>
        </w:rPr>
        <w:t>This .xaml file Sends process start notification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Try catch added for sending process end notifiation and status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Code\ProcessStartNotification.xaml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8.37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8.38  SendExceptionEmail.xaml</w:t>
      </w:r>
    </w:p>
    <w:p>
      <w:pPr/>
      <w:r>
        <w:rPr>
          <w:lang w:val=""/>
          <w:rFonts w:ascii="Calibri Light (Headings)" w:hAnsi="Calibri Light (Headings)" w:cs="Calibri Light (Headings)" w:eastAsia="Calibri Light (Headings)"/>
          <w:sz w:val="22"/>
          <w:szCs w:val="22"/>
          <w:color w:val="000000"/>
        </w:rPr>
        <w:t>Sends exception email for Config file error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Code\SendExceptionEmailConfig.xaml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8.39  SendExceptionEmail.xaml</w:t>
      </w:r>
    </w:p>
    <w:p>
      <w:pPr/>
      <w:r>
        <w:rPr>
          <w:lang w:val=""/>
          <w:rFonts w:ascii="Calibri Light (Headings)" w:hAnsi="Calibri Light (Headings)" w:cs="Calibri Light (Headings)" w:eastAsia="Calibri Light (Headings)"/>
          <w:sz w:val="22"/>
          <w:szCs w:val="22"/>
          <w:color w:val="000000"/>
        </w:rPr>
        <w:t>Sends No data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8.40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8.41  SendReport.xaml</w:t>
      </w:r>
    </w:p>
    <w:p>
      <w:pPr/>
      <w:r>
        <w:rPr>
          <w:lang w:val=""/>
          <w:rFonts w:ascii="Calibri Light (Headings)" w:hAnsi="Calibri Light (Headings)" w:cs="Calibri Light (Headings)" w:eastAsia="Calibri Light (Headings)"/>
          <w:sz w:val="22"/>
          <w:szCs w:val="22"/>
          <w:color w:val="000000"/>
        </w:rPr>
        <w:t>This .xaml file Sends process end notification and status report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process end notifiation and status for Daily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Code\SendReport.xaml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in_ReportBody</w:t>
            </w:r>
          </w:p>
        </w:tc>
        <w:tc>
          <w:tcPr>
            <w:tcW w:w="2310" w:type="auto"/>
          </w:tcPr>
          <w:p>
            <w:pPr/>
            <w:r>
              <w:t>InArgument(x:String)</w:t>
            </w:r>
          </w:p>
        </w:tc>
        <w:tc>
          <w:tcPr>
            <w:tcW w:w="2310" w:type="auto"/>
          </w:tcPr>
          <w:p>
            <w:pPr/>
          </w:p>
        </w:tc>
      </w:tr>
      <w:tr>
        <w:tc>
          <w:tcPr>
            <w:tcW w:w="2310" w:type="auto"/>
          </w:tcPr>
          <w:p>
            <w:pPr/>
            <w:r>
              <w:t>in_ReportSubject</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io_OutputExcelFile</w:t>
            </w:r>
          </w:p>
        </w:tc>
        <w:tc>
          <w:tcPr>
            <w:tcW w:w="2310" w:type="auto"/>
          </w:tcPr>
          <w:p>
            <w:pPr/>
            <w:r>
              <w:t>InOutArgument(x:String)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8.42  SetStatusConsolidated.xaml</w:t>
      </w:r>
    </w:p>
    <w:p>
      <w:pPr/>
    </w:p>
    <w:p>
      <w:pPr/>
      <w:r>
        <w:rPr>
          <w:lang w:val=""/>
          <w:rFonts w:ascii="Calibri Light (Headings)" w:hAnsi="Calibri Light (Headings)" w:cs="Calibri Light (Headings)" w:eastAsia="Calibri Light (Headings)"/>
          <w:b/>
          <w:i/>
          <w:sz w:val="24"/>
          <w:szCs w:val="24"/>
          <w:color w:val="000000"/>
        </w:rPr>
        <w:t>Location: \Reusable Code\SetStatusConsolidated.xaml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io_IOExcelFileConso</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8.43  SetStatusMonthly.xaml</w:t>
      </w:r>
    </w:p>
    <w:p>
      <w:pPr/>
    </w:p>
    <w:p>
      <w:pPr/>
      <w:r>
        <w:rPr>
          <w:lang w:val=""/>
          <w:rFonts w:ascii="Calibri Light (Headings)" w:hAnsi="Calibri Light (Headings)" w:cs="Calibri Light (Headings)" w:eastAsia="Calibri Light (Headings)"/>
          <w:b/>
          <w:i/>
          <w:sz w:val="24"/>
          <w:szCs w:val="24"/>
          <w:color w:val="000000"/>
        </w:rPr>
        <w:t>Location: \Reusable Code\SetStatusMonthly.xaml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io_IOExcelFileMonthly</w:t>
            </w:r>
          </w:p>
        </w:tc>
        <w:tc>
          <w:tcPr>
            <w:tcW w:w="2310" w:type="auto"/>
          </w:tcPr>
          <w:p>
            <w:pPr/>
            <w:r>
              <w:t>InOutArgument(x:String)</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8.44  GeneralTestCase.xaml</w:t>
      </w:r>
    </w:p>
    <w:p>
      <w:pPr/>
      <w:r>
        <w:rPr>
          <w:lang w:val=""/>
          <w:rFonts w:ascii="Calibri Light (Headings)" w:hAnsi="Calibri Light (Headings)" w:cs="Calibri Light (Headings)" w:eastAsia="Calibri Light (Headings)"/>
          <w:sz w:val="22"/>
          <w:szCs w:val="22"/>
          <w:color w:val="000000"/>
        </w:rPr>
        <w:t xml:space="preserve">GeneralTestCase.xaml is a data driven test case based on the Tests.xlsx, Tests sheet where the developer will write the workflow paths of the workflows to be tested and the expected exception - AppEx, BRE or Success. Running GeneralTestCase with data variations is going to be a clear result of comparing the expected result with the actual result after passing through this list of workflows as test data.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are two possible statuses - PASS or FAIL for each workflow that was run. The status is PASS if the actual exception caught is the one previously defined in the Tests sheet and FAIL otherwise.</w:t>
      </w:r>
    </w:p>
    <w:p>
      <w:pPr/>
    </w:p>
    <w:p>
      <w:pPr/>
      <w:r>
        <w:rPr>
          <w:lang w:val=""/>
          <w:rFonts w:ascii="Calibri Light (Headings)" w:hAnsi="Calibri Light (Headings)" w:cs="Calibri Light (Headings)" w:eastAsia="Calibri Light (Headings)"/>
          <w:b/>
          <w:i/>
          <w:sz w:val="24"/>
          <w:szCs w:val="24"/>
          <w:color w:val="000000"/>
        </w:rPr>
        <w:t>Location: \Tests\GeneralTestCase.xaml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in_WorkflowFile</w:t>
            </w:r>
          </w:p>
        </w:tc>
        <w:tc>
          <w:tcPr>
            <w:tcW w:w="2310" w:type="auto"/>
          </w:tcPr>
          <w:p>
            <w:pPr/>
            <w:r>
              <w:t>InArgument(x:String)</w:t>
            </w:r>
          </w:p>
        </w:tc>
        <w:tc>
          <w:tcPr>
            <w:tcW w:w="2310" w:type="auto"/>
          </w:tcPr>
          <w:p>
            <w:pPr/>
          </w:p>
        </w:tc>
      </w:tr>
      <w:tr>
        <w:tc>
          <w:tcPr>
            <w:tcW w:w="2310" w:type="auto"/>
          </w:tcPr>
          <w:p>
            <w:pPr/>
            <w:r>
              <w:t>in_ExpectedResult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8.45  GetTransactionDataTestCase.xaml</w:t>
      </w:r>
    </w:p>
    <w:p>
      <w:pPr/>
      <w:r>
        <w:rPr>
          <w:lang w:val=""/>
          <w:rFonts w:ascii="Calibri Light (Headings)" w:hAnsi="Calibri Light (Headings)" w:cs="Calibri Light (Headings)" w:eastAsia="Calibri Light (Headings)"/>
          <w:sz w:val="22"/>
          <w:szCs w:val="22"/>
          <w:color w:val="000000"/>
        </w:rPr>
        <w:t>Given the TransactionNumber, verify if GetTransactionData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Once a Transaction Item has been processed, its status will be In Progress.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Queue name should be configured in order for the test case to run.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Note to also change the transaction status</w:t>
      </w:r>
    </w:p>
    <w:p>
      <w:pPr/>
    </w:p>
    <w:p>
      <w:pPr/>
      <w:r>
        <w:rPr>
          <w:lang w:val=""/>
          <w:rFonts w:ascii="Calibri Light (Headings)" w:hAnsi="Calibri Light (Headings)" w:cs="Calibri Light (Headings)" w:eastAsia="Calibri Light (Headings)"/>
          <w:b/>
          <w:i/>
          <w:sz w:val="24"/>
          <w:szCs w:val="24"/>
          <w:color w:val="000000"/>
        </w:rPr>
        <w:t>Location: \Tests\GetTransactionDataTestCase.xaml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8.46  InitAllApplicationsTestCase.xaml</w:t>
      </w:r>
    </w:p>
    <w:p>
      <w:pPr/>
      <w:r>
        <w:rPr>
          <w:lang w:val=""/>
          <w:rFonts w:ascii="Calibri Light (Headings)" w:hAnsi="Calibri Light (Headings)" w:cs="Calibri Light (Headings)" w:eastAsia="Calibri Light (Headings)"/>
          <w:sz w:val="22"/>
          <w:szCs w:val="22"/>
          <w:color w:val="000000"/>
        </w:rPr>
        <w:t>Verify if the InitAllApplications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after opening the applications, the expected state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applications are in the expected state</w:t>
      </w:r>
    </w:p>
    <w:p>
      <w:pPr/>
    </w:p>
    <w:p>
      <w:pPr/>
      <w:r>
        <w:rPr>
          <w:lang w:val=""/>
          <w:rFonts w:ascii="Calibri Light (Headings)" w:hAnsi="Calibri Light (Headings)" w:cs="Calibri Light (Headings)" w:eastAsia="Calibri Light (Headings)"/>
          <w:b/>
          <w:i/>
          <w:sz w:val="24"/>
          <w:szCs w:val="24"/>
          <w:color w:val="000000"/>
        </w:rPr>
        <w:t>Location: \Tests\InitAllApplicationsTestCase.xaml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8.47  InitAllSettingsTestCase.xaml</w:t>
      </w:r>
    </w:p>
    <w:p>
      <w:pPr/>
      <w:r>
        <w:rPr>
          <w:lang w:val=""/>
          <w:rFonts w:ascii="Calibri Light (Headings)" w:hAnsi="Calibri Light (Headings)" w:cs="Calibri Light (Headings)" w:eastAsia="Calibri Light (Headings)"/>
          <w:sz w:val="22"/>
          <w:szCs w:val="22"/>
          <w:color w:val="000000"/>
        </w:rPr>
        <w:t>Verify if the InitAllSettings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initalization of settings was successful: if the Config dictionary was created, if it contains a certain key etc.</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Config contains key-value pairs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Check if the Config contains certain key information</w:t>
      </w:r>
    </w:p>
    <w:p>
      <w:pPr/>
    </w:p>
    <w:p>
      <w:pPr/>
      <w:r>
        <w:rPr>
          <w:lang w:val=""/>
          <w:rFonts w:ascii="Calibri Light (Headings)" w:hAnsi="Calibri Light (Headings)" w:cs="Calibri Light (Headings)" w:eastAsia="Calibri Light (Headings)"/>
          <w:b/>
          <w:i/>
          <w:sz w:val="24"/>
          <w:szCs w:val="24"/>
          <w:color w:val="000000"/>
        </w:rPr>
        <w:t>Location: \Tests\InitAllSettingsTestCase.xaml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8.48  MainTestCase.xaml</w:t>
      </w:r>
    </w:p>
    <w:p>
      <w:pPr/>
      <w:r>
        <w:rPr>
          <w:lang w:val=""/>
          <w:rFonts w:ascii="Calibri Light (Headings)" w:hAnsi="Calibri Light (Headings)" w:cs="Calibri Light (Headings)" w:eastAsia="Calibri Light (Headings)"/>
          <w:sz w:val="22"/>
          <w:szCs w:val="22"/>
          <w:color w:val="000000"/>
        </w:rPr>
        <w:t>Verify if the Main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status file or report built after the process run is the expected one.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status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expected status file</w:t>
      </w:r>
    </w:p>
    <w:p>
      <w:pPr/>
    </w:p>
    <w:p>
      <w:pPr/>
      <w:r>
        <w:rPr>
          <w:lang w:val=""/>
          <w:rFonts w:ascii="Calibri Light (Headings)" w:hAnsi="Calibri Light (Headings)" w:cs="Calibri Light (Headings)" w:eastAsia="Calibri Light (Headings)"/>
          <w:b/>
          <w:i/>
          <w:sz w:val="24"/>
          <w:szCs w:val="24"/>
          <w:color w:val="000000"/>
        </w:rPr>
        <w:t>Location: \Tests\MainTestCase.xaml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8.49  ProcessTestCase.xaml</w:t>
      </w:r>
    </w:p>
    <w:p>
      <w:pPr/>
      <w:r>
        <w:rPr>
          <w:lang w:val=""/>
          <w:rFonts w:ascii="Calibri Light (Headings)" w:hAnsi="Calibri Light (Headings)" w:cs="Calibri Light (Headings)" w:eastAsia="Calibri Light (Headings)"/>
          <w:sz w:val="22"/>
          <w:szCs w:val="22"/>
          <w:color w:val="000000"/>
        </w:rPr>
        <w:t>Verify if the Process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output of the Process workflow is the expected one.</w:t>
      </w:r>
    </w:p>
    <w:p>
      <w:pPr/>
    </w:p>
    <w:p>
      <w:pPr/>
      <w:r>
        <w:rPr>
          <w:lang w:val=""/>
          <w:rFonts w:ascii="Calibri Light (Headings)" w:hAnsi="Calibri Light (Headings)" w:cs="Calibri Light (Headings)" w:eastAsia="Calibri Light (Headings)"/>
          <w:b/>
          <w:i/>
          <w:sz w:val="24"/>
          <w:szCs w:val="24"/>
          <w:color w:val="000000"/>
        </w:rPr>
        <w:t>Location: \Tests\ProcessTestCase.xaml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8.50  TestWorkflowTemplate.xaml</w:t>
      </w:r>
    </w:p>
    <w:p>
      <w:pPr/>
      <w:r>
        <w:rPr>
          <w:lang w:val=""/>
          <w:rFonts w:ascii="Calibri Light (Headings)" w:hAnsi="Calibri Light (Headings)" w:cs="Calibri Light (Headings)" w:eastAsia="Calibri Light (Headings)"/>
          <w:sz w:val="22"/>
          <w:szCs w:val="22"/>
          <w:color w:val="000000"/>
        </w:rPr>
        <w:t>Template workflow used to create tests for workflows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Create a new test workflow by copying and renaming this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Verification to pe performed</w:t>
      </w:r>
    </w:p>
    <w:p>
      <w:pPr/>
    </w:p>
    <w:p>
      <w:pPr/>
      <w:r>
        <w:rPr>
          <w:lang w:val=""/>
          <w:rFonts w:ascii="Calibri Light (Headings)" w:hAnsi="Calibri Light (Headings)" w:cs="Calibri Light (Headings)" w:eastAsia="Calibri Light (Headings)"/>
          <w:b/>
          <w:i/>
          <w:sz w:val="24"/>
          <w:szCs w:val="24"/>
          <w:color w:val="000000"/>
        </w:rPr>
        <w:t>Location: \Tests\WorkflowTestCaseTemplate.xaml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•Framework\GetTransactionData.xaml</w:t>
            </w:r>
            <w:r>
              <w:br/>
            </w:r>
            <w:r>
              <w:t>•Reusable Code\SendExceptionEmailNoSS.xaml</w:t>
            </w:r>
            <w:r>
              <w:br/>
            </w:r>
            <w:r>
              <w:t>•Framework\Process.xaml</w:t>
            </w:r>
            <w:r>
              <w:br/>
            </w:r>
            <w:r>
              <w:t>•Framework\SetTransactionStatus.xaml</w:t>
            </w:r>
            <w:r>
              <w:br/>
            </w:r>
            <w:r>
              <w:t>•Reusable Code\SendExceptionEmail.xaml</w:t>
            </w:r>
            <w:r>
              <w:br/>
            </w:r>
            <w:r>
              <w:t>•Reusable Code\SendExceptionEmailConfig.xaml</w:t>
            </w:r>
            <w:r>
              <w:br/>
            </w:r>
            <w:r>
              <w:t>•Framework\InitAllSettings.xaml</w:t>
            </w:r>
            <w:r>
              <w:br/>
            </w:r>
            <w:r>
              <w:t>•Framework\KillAllProcesses.xaml</w:t>
            </w:r>
            <w:r>
              <w:br/>
            </w:r>
            <w:r>
              <w:t>•Framework\InitAllApplications.xaml</w:t>
            </w:r>
            <w:r>
              <w:br/>
            </w:r>
            <w:r>
              <w:t>•Reusable Code\CleanScreenshotFolder.xaml</w:t>
            </w:r>
            <w:r>
              <w:br/>
            </w:r>
            <w:r>
              <w:t>•Framework\CloseAllApplications.xaml</w:t>
            </w:r>
            <w:r>
              <w:br/>
            </w:r>
          </w:p>
        </w:tc>
        <w:tc>
          <w:tcPr>
            <w:tcW w:w="2310" w:type="pct"/>
          </w:tcPr>
          <w:p>
            <w:pPr/>
            <w:r>
              <w:t>•Tests\MainTestCase.xaml</w:t>
            </w:r>
            <w:r>
              <w:br/>
            </w:r>
          </w:p>
        </w:tc>
      </w:tr>
      <w:tr>
        <w:tc>
          <w:tcPr>
            <w:tcW w:w="2310" w:type="pct"/>
          </w:tcPr>
          <w:p>
            <w:pPr/>
            <w:r>
              <w:t>\ExtractInput\CheckInputFileConso.xaml</w:t>
            </w:r>
          </w:p>
        </w:tc>
        <w:tc>
          <w:tcPr>
            <w:tcW w:w="2310" w:type="pct"/>
          </w:tcPr>
          <w:p>
            <w:pPr/>
            <w:r>
              <w:t>•Reusable Code\SendExceptionEmailNoData.xaml</w:t>
            </w:r>
            <w:r>
              <w:br/>
            </w:r>
          </w:p>
        </w:tc>
        <w:tc>
          <w:tcPr>
            <w:tcW w:w="2310" w:type="pct"/>
          </w:tcPr>
          <w:p>
            <w:pPr/>
            <w:r>
              <w:t>•Framework\GetTransactionData.xaml</w:t>
            </w:r>
            <w:r>
              <w:br/>
            </w:r>
          </w:p>
        </w:tc>
      </w:tr>
      <w:tr>
        <w:tc>
          <w:tcPr>
            <w:tcW w:w="2310" w:type="pct"/>
          </w:tcPr>
          <w:p>
            <w:pPr/>
            <w:r>
              <w:t>\ExtractInput\CheckInputFileDaily.xaml</w:t>
            </w:r>
          </w:p>
        </w:tc>
        <w:tc>
          <w:tcPr>
            <w:tcW w:w="2310" w:type="pct"/>
          </w:tcPr>
          <w:p>
            <w:pPr/>
            <w:r>
              <w:t>•Reusable Code\SendExceptionEmailNoData.xaml</w:t>
            </w:r>
            <w:r>
              <w:br/>
            </w:r>
          </w:p>
        </w:tc>
        <w:tc>
          <w:tcPr>
            <w:tcW w:w="2310" w:type="pct"/>
          </w:tcPr>
          <w:p>
            <w:pPr/>
            <w:r>
              <w:t>•Framework\GetTransactionData.xaml</w:t>
            </w:r>
            <w:r>
              <w:br/>
            </w:r>
          </w:p>
        </w:tc>
      </w:tr>
      <w:tr>
        <w:tc>
          <w:tcPr>
            <w:tcW w:w="2310" w:type="pct"/>
          </w:tcPr>
          <w:p>
            <w:pPr/>
            <w:r>
              <w:t>\ExtractInput\CheckInputFileMonthly.xaml</w:t>
            </w:r>
          </w:p>
        </w:tc>
        <w:tc>
          <w:tcPr>
            <w:tcW w:w="2310" w:type="pct"/>
          </w:tcPr>
          <w:p>
            <w:pPr/>
            <w:r>
              <w:t>•Reusable Code\SendExceptionEmailNoData.xaml</w:t>
            </w:r>
            <w:r>
              <w:br/>
            </w:r>
          </w:p>
        </w:tc>
        <w:tc>
          <w:tcPr>
            <w:tcW w:w="2310" w:type="pct"/>
          </w:tcPr>
          <w:p>
            <w:pPr/>
            <w:r>
              <w:t>•Framework\GetTransactionData.xaml</w:t>
            </w:r>
            <w:r>
              <w:br/>
            </w:r>
          </w:p>
        </w:tc>
      </w:tr>
      <w:tr>
        <w:tc>
          <w:tcPr>
            <w:tcW w:w="2310" w:type="pct"/>
          </w:tcPr>
          <w:p>
            <w:pPr/>
            <w:r>
              <w:t>\Framework\CloseAllApplications.xaml</w:t>
            </w:r>
          </w:p>
        </w:tc>
        <w:tc>
          <w:tcPr>
            <w:tcW w:w="2310" w:type="pct"/>
          </w:tcPr>
          <w:p>
            <w:pPr/>
            <w:r>
              <w:t>•Quickbooks\QuickbooksLogout.xaml</w:t>
            </w:r>
            <w:r>
              <w:br/>
            </w:r>
            <w:r>
              <w:t>•Reusable Code\SendExceptionEmail.xaml</w:t>
            </w:r>
            <w:r>
              <w:br/>
            </w:r>
          </w:p>
        </w:tc>
        <w:tc>
          <w:tcPr>
            <w:tcW w:w="2310" w:type="pct"/>
          </w:tcPr>
          <w:p>
            <w:pPr/>
            <w:r>
              <w:t>•Main.xaml</w:t>
            </w:r>
            <w:r>
              <w:br/>
            </w:r>
            <w:r>
              <w:t>•Framework\SetTransactionStatus.xaml</w:t>
            </w:r>
            <w:r>
              <w:br/>
            </w:r>
            <w:r>
              <w:t>•Tests\InitAllApplicationsTestCase.xaml</w:t>
            </w:r>
            <w:r>
              <w:br/>
            </w:r>
            <w:r>
              <w:t>•Tests\ProcessTestCase.xaml</w:t>
            </w:r>
            <w:r>
              <w:br/>
            </w:r>
          </w:p>
        </w:tc>
      </w:tr>
      <w:tr>
        <w:tc>
          <w:tcPr>
            <w:tcW w:w="2310" w:type="pct"/>
          </w:tcPr>
          <w:p>
            <w:pPr/>
            <w:r>
              <w:t>\Framework\GetTransactionData.xaml</w:t>
            </w:r>
          </w:p>
        </w:tc>
        <w:tc>
          <w:tcPr>
            <w:tcW w:w="2310" w:type="pct"/>
          </w:tcPr>
          <w:p>
            <w:pPr/>
            <w:r>
              <w:t>•Reusable Code\SendReport.xaml</w:t>
            </w:r>
            <w:r>
              <w:br/>
            </w:r>
            <w:r>
              <w:t>•ExtractInput\CheckInputFileDaily.xaml</w:t>
            </w:r>
            <w:r>
              <w:br/>
            </w:r>
            <w:r>
              <w:t>•ExtractInput\CheckInputFileConso.xaml</w:t>
            </w:r>
            <w:r>
              <w:br/>
            </w:r>
            <w:r>
              <w:t>•ExtractInput\CheckInputFileMonthly.xaml</w:t>
            </w:r>
            <w:r>
              <w:br/>
            </w:r>
          </w:p>
        </w:tc>
        <w:tc>
          <w:tcPr>
            <w:tcW w:w="2310" w:type="pct"/>
          </w:tcPr>
          <w:p>
            <w:pPr/>
            <w:r>
              <w:t>•Main.xaml</w:t>
            </w:r>
            <w:r>
              <w:br/>
            </w:r>
            <w:r>
              <w:t>•Tests\ProcessTestCase.xaml</w:t>
            </w:r>
            <w:r>
              <w:br/>
            </w:r>
          </w:p>
        </w:tc>
      </w:tr>
      <w:tr>
        <w:tc>
          <w:tcPr>
            <w:tcW w:w="2310" w:type="pct"/>
          </w:tcPr>
          <w:p>
            <w:pPr/>
            <w:r>
              <w:t>\Framework\InitAllApplications.xaml</w:t>
            </w:r>
          </w:p>
        </w:tc>
        <w:tc>
          <w:tcPr>
            <w:tcW w:w="2310" w:type="pct"/>
          </w:tcPr>
          <w:p>
            <w:pPr/>
            <w:r>
              <w:t>•Reusable Code\NetworkFolderAccessible.xaml</w:t>
            </w:r>
            <w:r>
              <w:br/>
            </w:r>
            <w:r>
              <w:t>•Reusable Code\NetworkFileAccessible.xaml</w:t>
            </w:r>
            <w:r>
              <w:br/>
            </w:r>
            <w:r>
              <w:t>•Reusable Code\CheckAllColumnsMasterFile.xaml</w:t>
            </w:r>
            <w:r>
              <w:br/>
            </w:r>
            <w:r>
              <w:t>•Quickbooks\QuickbooksLogin.xaml</w:t>
            </w:r>
            <w:r>
              <w:br/>
            </w:r>
            <w:r>
              <w:t>•Reusable Code\SendExceptionEmail.xaml</w:t>
            </w:r>
            <w:r>
              <w:br/>
            </w:r>
            <w:r>
              <w:t>•Reusable Code\ProcessStartNotification.xaml</w:t>
            </w:r>
            <w:r>
              <w:br/>
            </w:r>
            <w:r>
              <w:t>•Reusable Code\SendExceptionEmailNoSS.xaml</w:t>
            </w:r>
            <w:r>
              <w:br/>
            </w:r>
          </w:p>
        </w:tc>
        <w:tc>
          <w:tcPr>
            <w:tcW w:w="2310" w:type="pct"/>
          </w:tcPr>
          <w:p>
            <w:pPr/>
            <w:r>
              <w:t>•Main.xaml</w:t>
            </w:r>
            <w:r>
              <w:br/>
            </w:r>
            <w:r>
              <w:t>•Tests\ProcessTestCase.xaml</w:t>
            </w:r>
            <w:r>
              <w:br/>
            </w:r>
          </w:p>
        </w:tc>
      </w:tr>
      <w:tr>
        <w:tc>
          <w:tcPr>
            <w:tcW w:w="2310" w:type="pct"/>
          </w:tcPr>
          <w:p>
            <w:pPr/>
            <w:r>
              <w:t>\Framework\InitAllSettings.xaml</w:t>
            </w:r>
          </w:p>
        </w:tc>
        <w:tc>
          <w:tcPr>
            <w:tcW w:w="2310" w:type="pct"/>
          </w:tcPr>
          <w:p>
            <w:pPr/>
          </w:p>
        </w:tc>
        <w:tc>
          <w:tcPr>
            <w:tcW w:w="2310" w:type="pct"/>
          </w:tcPr>
          <w:p>
            <w:pPr/>
            <w:r>
              <w:t>•Main.xaml</w:t>
            </w:r>
            <w:r>
              <w:br/>
            </w:r>
            <w:r>
              <w:t>•Tests\GetTransactionDataTestCase.xaml</w:t>
            </w:r>
            <w:r>
              <w:br/>
            </w:r>
            <w:r>
              <w:t>•Tests\InitAllApplicationsTestCase.xaml</w:t>
            </w:r>
            <w:r>
              <w:br/>
            </w:r>
            <w:r>
              <w:t>•Tests\ProcessTestCase.xaml</w:t>
            </w:r>
            <w:r>
              <w:br/>
            </w:r>
            <w:r>
              <w:t>•Tests\WorkflowTestCaseTemplate.xaml</w:t>
            </w:r>
            <w:r>
              <w:br/>
            </w:r>
          </w:p>
        </w:tc>
      </w:tr>
      <w:tr>
        <w:tc>
          <w:tcPr>
            <w:tcW w:w="2310" w:type="pct"/>
          </w:tcPr>
          <w:p>
            <w:pPr/>
            <w:r>
              <w:t>\Framework\KillAllProcesses.xaml</w:t>
            </w:r>
          </w:p>
        </w:tc>
        <w:tc>
          <w:tcPr>
            <w:tcW w:w="2310" w:type="pct"/>
          </w:tcPr>
          <w:p>
            <w:pPr/>
            <w:r>
              <w:t>•Quickbooks\QuickbooksLogout.xaml</w:t>
            </w:r>
            <w:r>
              <w:br/>
            </w:r>
            <w:r>
              <w:t>•Reusable Code\SendExceptionEmail.xaml</w:t>
            </w:r>
            <w:r>
              <w:br/>
            </w:r>
          </w:p>
        </w:tc>
        <w:tc>
          <w:tcPr>
            <w:tcW w:w="2310" w:type="pct"/>
          </w:tcPr>
          <w:p>
            <w:pPr/>
            <w:r>
              <w:t>•Main.xaml</w:t>
            </w:r>
            <w:r>
              <w:br/>
            </w:r>
            <w:r>
              <w:t>•Framework\SetTransactionStatus.xaml</w:t>
            </w:r>
            <w:r>
              <w:br/>
            </w:r>
          </w:p>
        </w:tc>
      </w:tr>
      <w:tr>
        <w:tc>
          <w:tcPr>
            <w:tcW w:w="2310" w:type="pct"/>
          </w:tcPr>
          <w:p>
            <w:pPr/>
            <w:r>
              <w:t>\Framework\Process.xaml</w:t>
            </w:r>
          </w:p>
        </w:tc>
        <w:tc>
          <w:tcPr>
            <w:tcW w:w="2310" w:type="pct"/>
          </w:tcPr>
          <w:p>
            <w:pPr/>
            <w:r>
              <w:t>•Reusable Code\CheckInputDataAvailable.xaml</w:t>
            </w:r>
            <w:r>
              <w:br/>
            </w:r>
            <w:r>
              <w:t>•Reusable Code\CreateInvoicePath.xaml</w:t>
            </w:r>
            <w:r>
              <w:br/>
            </w:r>
            <w:r>
              <w:t>•Reusable Code\CheckQuotationFile.xaml</w:t>
            </w:r>
            <w:r>
              <w:br/>
            </w:r>
            <w:r>
              <w:t>•Quickbooks\QuickbooksProcess.xaml</w:t>
            </w:r>
            <w:r>
              <w:br/>
            </w:r>
            <w:r>
              <w:t>•Quickbooks\MergeFiles.xaml</w:t>
            </w:r>
            <w:r>
              <w:br/>
            </w:r>
            <w:r>
              <w:t>•Quickbooks\FindBillingEntity.xaml</w:t>
            </w:r>
            <w:r>
              <w:br/>
            </w:r>
            <w:r>
              <w:t>•Reusable Code\CheckQuotationFileMonthly.xaml</w:t>
            </w:r>
            <w:r>
              <w:br/>
            </w:r>
            <w:r>
              <w:t>•Quickbooks\QuickbooksProcessMonthly.xaml</w:t>
            </w:r>
            <w:r>
              <w:br/>
            </w:r>
            <w:r>
              <w:t>•Quickbooks\MergeFilesMonthly.xaml</w:t>
            </w:r>
            <w:r>
              <w:br/>
            </w:r>
          </w:p>
        </w:tc>
        <w:tc>
          <w:tcPr>
            <w:tcW w:w="2310" w:type="pct"/>
          </w:tcPr>
          <w:p>
            <w:pPr/>
            <w:r>
              <w:t>•Main.xaml</w:t>
            </w:r>
            <w:r>
              <w:br/>
            </w:r>
            <w:r>
              <w:t>•Tests\ProcessTestCase.xaml</w:t>
            </w:r>
            <w:r>
              <w:br/>
            </w:r>
          </w:p>
        </w:tc>
      </w:tr>
      <w:tr>
        <w:tc>
          <w:tcPr>
            <w:tcW w:w="2310" w:type="pct"/>
          </w:tcPr>
          <w:p>
            <w:pPr/>
            <w:r>
              <w:t>\Framework\RetryCurrentTransaction.xaml</w:t>
            </w:r>
          </w:p>
        </w:tc>
        <w:tc>
          <w:tcPr>
            <w:tcW w:w="2310" w:type="pct"/>
          </w:tcPr>
          <w:p>
            <w:pPr/>
          </w:p>
        </w:tc>
        <w:tc>
          <w:tcPr>
            <w:tcW w:w="2310" w:type="pct"/>
          </w:tcPr>
          <w:p>
            <w:pPr/>
          </w:p>
        </w:tc>
      </w:tr>
      <w:tr>
        <w:tc>
          <w:tcPr>
            <w:tcW w:w="2310" w:type="pct"/>
          </w:tcPr>
          <w:p>
            <w:pPr/>
            <w:r>
              <w:t>\Framework\SetTransactionStatus.xaml</w:t>
            </w:r>
          </w:p>
        </w:tc>
        <w:tc>
          <w:tcPr>
            <w:tcW w:w="2310" w:type="pct"/>
          </w:tcPr>
          <w:p>
            <w:pPr/>
            <w:r>
              <w:t>•Quickbooks\SetStatusDaily.xaml</w:t>
            </w:r>
            <w:r>
              <w:br/>
            </w:r>
            <w:r>
              <w:t>•Reusable Code\SetStatusConsolidated.xaml</w:t>
            </w:r>
            <w:r>
              <w:br/>
            </w:r>
            <w:r>
              <w:t>•Reusable Code\SetStatusMonthly.xaml</w:t>
            </w:r>
            <w:r>
              <w:br/>
            </w:r>
            <w:r>
              <w:t>•Framework\TakeScreenshot.xaml</w:t>
            </w:r>
            <w:r>
              <w:br/>
            </w:r>
            <w:r>
              <w:t>•Framework/RetryCurrentTransaction.xaml</w:t>
            </w:r>
            <w:r>
              <w:br/>
            </w:r>
            <w:r>
              <w:t>•Framework\CloseAllApplications.xaml</w:t>
            </w:r>
            <w:r>
              <w:br/>
            </w:r>
            <w:r>
              <w:t>•Framework\KillAllProcesses.xaml</w:t>
            </w:r>
            <w:r>
              <w:br/>
            </w:r>
          </w:p>
        </w:tc>
        <w:tc>
          <w:tcPr>
            <w:tcW w:w="2310" w:type="pct"/>
          </w:tcPr>
          <w:p>
            <w:pPr/>
            <w:r>
              <w:t>•Main.xaml</w:t>
            </w:r>
            <w:r>
              <w:br/>
            </w:r>
          </w:p>
        </w:tc>
      </w:tr>
      <w:tr>
        <w:tc>
          <w:tcPr>
            <w:tcW w:w="2310" w:type="pct"/>
          </w:tcPr>
          <w:p>
            <w:pPr/>
            <w:r>
              <w:t>\Framework\TakeScreenshot.xaml</w:t>
            </w:r>
          </w:p>
        </w:tc>
        <w:tc>
          <w:tcPr>
            <w:tcW w:w="2310" w:type="pct"/>
          </w:tcPr>
          <w:p>
            <w:pPr/>
          </w:p>
        </w:tc>
        <w:tc>
          <w:tcPr>
            <w:tcW w:w="2310" w:type="pct"/>
          </w:tcPr>
          <w:p>
            <w:pPr/>
            <w:r>
              <w:t>•Framework\SetTransactionStatus.xaml</w:t>
            </w:r>
            <w:r>
              <w:br/>
            </w:r>
            <w:r>
              <w:t>•Reusable Code\SendExceptionEmail.xaml</w:t>
            </w:r>
            <w:r>
              <w:br/>
            </w:r>
          </w:p>
        </w:tc>
      </w:tr>
      <w:tr>
        <w:tc>
          <w:tcPr>
            <w:tcW w:w="2310" w:type="pct"/>
          </w:tcPr>
          <w:p>
            <w:pPr/>
            <w:r>
              <w:t>\Quickbooks\CalculateWorkingDaysMonthly.xaml</w:t>
            </w:r>
          </w:p>
        </w:tc>
        <w:tc>
          <w:tcPr>
            <w:tcW w:w="2310" w:type="pct"/>
          </w:tcPr>
          <w:p>
            <w:pPr/>
          </w:p>
        </w:tc>
        <w:tc>
          <w:tcPr>
            <w:tcW w:w="2310" w:type="pct"/>
          </w:tcPr>
          <w:p>
            <w:pPr/>
            <w:r>
              <w:t>•Quickbooks\QuickbooksProcessMonthly.xaml</w:t>
            </w:r>
            <w:r>
              <w:br/>
            </w:r>
          </w:p>
        </w:tc>
      </w:tr>
      <w:tr>
        <w:tc>
          <w:tcPr>
            <w:tcW w:w="2310" w:type="pct"/>
          </w:tcPr>
          <w:p>
            <w:pPr/>
            <w:r>
              <w:t>\Quickbooks\DailyCalculations.xaml</w:t>
            </w:r>
          </w:p>
        </w:tc>
        <w:tc>
          <w:tcPr>
            <w:tcW w:w="2310" w:type="pct"/>
          </w:tcPr>
          <w:p>
            <w:pPr/>
          </w:p>
        </w:tc>
        <w:tc>
          <w:tcPr>
            <w:tcW w:w="2310" w:type="pct"/>
          </w:tcPr>
          <w:p>
            <w:pPr/>
            <w:r>
              <w:t>•Quickbooks\QuickbooksProcess.xaml</w:t>
            </w:r>
            <w:r>
              <w:br/>
            </w:r>
          </w:p>
        </w:tc>
      </w:tr>
      <w:tr>
        <w:tc>
          <w:tcPr>
            <w:tcW w:w="2310" w:type="pct"/>
          </w:tcPr>
          <w:p>
            <w:pPr/>
            <w:r>
              <w:t>\Quickbooks\FetchQuotationDetailsDaily.xaml</w:t>
            </w:r>
          </w:p>
        </w:tc>
        <w:tc>
          <w:tcPr>
            <w:tcW w:w="2310" w:type="pct"/>
          </w:tcPr>
          <w:p>
            <w:pPr/>
          </w:p>
        </w:tc>
        <w:tc>
          <w:tcPr>
            <w:tcW w:w="2310" w:type="pct"/>
          </w:tcPr>
          <w:p>
            <w:pPr/>
            <w:r>
              <w:t>•Quickbooks\QuickbooksProcess.xaml</w:t>
            </w:r>
            <w:r>
              <w:br/>
            </w:r>
          </w:p>
        </w:tc>
      </w:tr>
      <w:tr>
        <w:tc>
          <w:tcPr>
            <w:tcW w:w="2310" w:type="pct"/>
          </w:tcPr>
          <w:p>
            <w:pPr/>
            <w:r>
              <w:t>\Quickbooks\FindBillingEntity.xaml</w:t>
            </w:r>
          </w:p>
        </w:tc>
        <w:tc>
          <w:tcPr>
            <w:tcW w:w="2310" w:type="pct"/>
          </w:tcPr>
          <w:p>
            <w:pPr/>
          </w:p>
        </w:tc>
        <w:tc>
          <w:tcPr>
            <w:tcW w:w="2310" w:type="pct"/>
          </w:tcPr>
          <w:p>
            <w:pPr/>
            <w:r>
              <w:t>•Framework\Process.xaml</w:t>
            </w:r>
            <w:r>
              <w:br/>
            </w:r>
          </w:p>
        </w:tc>
      </w:tr>
      <w:tr>
        <w:tc>
          <w:tcPr>
            <w:tcW w:w="2310" w:type="pct"/>
          </w:tcPr>
          <w:p>
            <w:pPr/>
            <w:r>
              <w:t>\Quickbooks\MergeFiles.xaml</w:t>
            </w:r>
          </w:p>
        </w:tc>
        <w:tc>
          <w:tcPr>
            <w:tcW w:w="2310" w:type="pct"/>
          </w:tcPr>
          <w:p>
            <w:pPr/>
            <w:r>
              <w:t>•Reusable Code\SendExceptionEmail.xaml</w:t>
            </w:r>
            <w:r>
              <w:br/>
            </w:r>
          </w:p>
        </w:tc>
        <w:tc>
          <w:tcPr>
            <w:tcW w:w="2310" w:type="pct"/>
          </w:tcPr>
          <w:p>
            <w:pPr/>
            <w:r>
              <w:t>•Framework\Process.xaml</w:t>
            </w:r>
            <w:r>
              <w:br/>
            </w:r>
          </w:p>
        </w:tc>
      </w:tr>
      <w:tr>
        <w:tc>
          <w:tcPr>
            <w:tcW w:w="2310" w:type="pct"/>
          </w:tcPr>
          <w:p>
            <w:pPr/>
            <w:r>
              <w:t>\Quickbooks\MergeFilesMonthly.xaml</w:t>
            </w:r>
          </w:p>
        </w:tc>
        <w:tc>
          <w:tcPr>
            <w:tcW w:w="2310" w:type="pct"/>
          </w:tcPr>
          <w:p>
            <w:pPr/>
            <w:r>
              <w:t>•Reusable Code\SendExceptionEmail.xaml</w:t>
            </w:r>
            <w:r>
              <w:br/>
            </w:r>
          </w:p>
        </w:tc>
        <w:tc>
          <w:tcPr>
            <w:tcW w:w="2310" w:type="pct"/>
          </w:tcPr>
          <w:p>
            <w:pPr/>
            <w:r>
              <w:t>•Framework\Process.xaml</w:t>
            </w:r>
            <w:r>
              <w:br/>
            </w:r>
          </w:p>
        </w:tc>
      </w:tr>
      <w:tr>
        <w:tc>
          <w:tcPr>
            <w:tcW w:w="2310" w:type="pct"/>
          </w:tcPr>
          <w:p>
            <w:pPr/>
            <w:r>
              <w:t>\Quickbooks\MonthlyCalculations.xaml</w:t>
            </w:r>
          </w:p>
        </w:tc>
        <w:tc>
          <w:tcPr>
            <w:tcW w:w="2310" w:type="pct"/>
          </w:tcPr>
          <w:p>
            <w:pPr/>
          </w:p>
        </w:tc>
        <w:tc>
          <w:tcPr>
            <w:tcW w:w="2310" w:type="pct"/>
          </w:tcPr>
          <w:p>
            <w:pPr/>
            <w:r>
              <w:t>•Quickbooks\QuickbooksProcessMonthly.xaml</w:t>
            </w:r>
            <w:r>
              <w:br/>
            </w:r>
          </w:p>
        </w:tc>
      </w:tr>
      <w:tr>
        <w:tc>
          <w:tcPr>
            <w:tcW w:w="2310" w:type="pct"/>
          </w:tcPr>
          <w:p>
            <w:pPr/>
            <w:r>
              <w:t>\Quickbooks\QuickbooksLogin.xaml</w:t>
            </w:r>
          </w:p>
        </w:tc>
        <w:tc>
          <w:tcPr>
            <w:tcW w:w="2310" w:type="pct"/>
          </w:tcPr>
          <w:p>
            <w:pPr/>
          </w:p>
        </w:tc>
        <w:tc>
          <w:tcPr>
            <w:tcW w:w="2310" w:type="pct"/>
          </w:tcPr>
          <w:p>
            <w:pPr/>
            <w:r>
              <w:t>•Framework\InitAllApplications.xaml</w:t>
            </w:r>
            <w:r>
              <w:br/>
            </w:r>
          </w:p>
        </w:tc>
      </w:tr>
      <w:tr>
        <w:tc>
          <w:tcPr>
            <w:tcW w:w="2310" w:type="pct"/>
          </w:tcPr>
          <w:p>
            <w:pPr/>
            <w:r>
              <w:t>\Quickbooks\QuickbooksLogout.xaml</w:t>
            </w:r>
          </w:p>
        </w:tc>
        <w:tc>
          <w:tcPr>
            <w:tcW w:w="2310" w:type="pct"/>
          </w:tcPr>
          <w:p>
            <w:pPr/>
          </w:p>
        </w:tc>
        <w:tc>
          <w:tcPr>
            <w:tcW w:w="2310" w:type="pct"/>
          </w:tcPr>
          <w:p>
            <w:pPr/>
            <w:r>
              <w:t>•Framework\CloseAllApplications.xaml</w:t>
            </w:r>
            <w:r>
              <w:br/>
            </w:r>
            <w:r>
              <w:t>•Framework\KillAllProcesses.xaml</w:t>
            </w:r>
            <w:r>
              <w:br/>
            </w:r>
          </w:p>
        </w:tc>
      </w:tr>
      <w:tr>
        <w:tc>
          <w:tcPr>
            <w:tcW w:w="2310" w:type="pct"/>
          </w:tcPr>
          <w:p>
            <w:pPr/>
            <w:r>
              <w:t>\Quickbooks\QuickbooksProcess.xaml</w:t>
            </w:r>
          </w:p>
        </w:tc>
        <w:tc>
          <w:tcPr>
            <w:tcW w:w="2310" w:type="pct"/>
          </w:tcPr>
          <w:p>
            <w:pPr/>
            <w:r>
              <w:t>•Reusable Code\SendExceptionEmail.xaml</w:t>
            </w:r>
            <w:r>
              <w:br/>
            </w:r>
            <w:r>
              <w:t>•Quickbooks\FetchQuotationDetailsDaily.xaml</w:t>
            </w:r>
            <w:r>
              <w:br/>
            </w:r>
            <w:r>
              <w:t>•Quickbooks\DailyCalculations.xaml</w:t>
            </w:r>
            <w:r>
              <w:br/>
            </w:r>
            <w:r>
              <w:t>•Reusable Code\CheckFileIsDownloaded.xaml</w:t>
            </w:r>
            <w:r>
              <w:br/>
            </w:r>
          </w:p>
        </w:tc>
        <w:tc>
          <w:tcPr>
            <w:tcW w:w="2310" w:type="pct"/>
          </w:tcPr>
          <w:p>
            <w:pPr/>
            <w:r>
              <w:t>•Framework\Process.xaml</w:t>
            </w:r>
            <w:r>
              <w:br/>
            </w:r>
          </w:p>
        </w:tc>
      </w:tr>
      <w:tr>
        <w:tc>
          <w:tcPr>
            <w:tcW w:w="2310" w:type="pct"/>
          </w:tcPr>
          <w:p>
            <w:pPr/>
            <w:r>
              <w:t>\Quickbooks\QuickbooksProcessMonthly.xaml</w:t>
            </w:r>
          </w:p>
        </w:tc>
        <w:tc>
          <w:tcPr>
            <w:tcW w:w="2310" w:type="pct"/>
          </w:tcPr>
          <w:p>
            <w:pPr/>
            <w:r>
              <w:t>•Quickbooks\MonthlyCalculations.xaml</w:t>
            </w:r>
            <w:r>
              <w:br/>
            </w:r>
            <w:r>
              <w:t>•Quickbooks\CalculateWorkingDaysMonthly.xaml</w:t>
            </w:r>
            <w:r>
              <w:br/>
            </w:r>
            <w:r>
              <w:t>•Reusable Code\SendExceptionEmailNoSS.xaml</w:t>
            </w:r>
            <w:r>
              <w:br/>
            </w:r>
          </w:p>
        </w:tc>
        <w:tc>
          <w:tcPr>
            <w:tcW w:w="2310" w:type="pct"/>
          </w:tcPr>
          <w:p>
            <w:pPr/>
            <w:r>
              <w:t>•Framework\Process.xaml</w:t>
            </w:r>
            <w:r>
              <w:br/>
            </w:r>
          </w:p>
        </w:tc>
      </w:tr>
      <w:tr>
        <w:tc>
          <w:tcPr>
            <w:tcW w:w="2310" w:type="pct"/>
          </w:tcPr>
          <w:p>
            <w:pPr/>
            <w:r>
              <w:t>\Quickbooks\SetStatusDaily.xaml</w:t>
            </w:r>
          </w:p>
        </w:tc>
        <w:tc>
          <w:tcPr>
            <w:tcW w:w="2310" w:type="pct"/>
          </w:tcPr>
          <w:p>
            <w:pPr/>
          </w:p>
        </w:tc>
        <w:tc>
          <w:tcPr>
            <w:tcW w:w="2310" w:type="pct"/>
          </w:tcPr>
          <w:p>
            <w:pPr/>
            <w:r>
              <w:t>•Framework\SetTransactionStatus.xaml</w:t>
            </w:r>
            <w:r>
              <w:br/>
            </w:r>
          </w:p>
        </w:tc>
      </w:tr>
      <w:tr>
        <w:tc>
          <w:tcPr>
            <w:tcW w:w="2310" w:type="pct"/>
          </w:tcPr>
          <w:p>
            <w:pPr/>
            <w:r>
              <w:t>\Quickbooks\SetStatusDailyBESE.xaml</w:t>
            </w:r>
          </w:p>
        </w:tc>
        <w:tc>
          <w:tcPr>
            <w:tcW w:w="2310" w:type="pct"/>
          </w:tcPr>
          <w:p>
            <w:pPr/>
          </w:p>
        </w:tc>
        <w:tc>
          <w:tcPr>
            <w:tcW w:w="2310" w:type="pct"/>
          </w:tcPr>
          <w:p>
            <w:pPr/>
          </w:p>
        </w:tc>
      </w:tr>
      <w:tr>
        <w:tc>
          <w:tcPr>
            <w:tcW w:w="2310" w:type="pct"/>
          </w:tcPr>
          <w:p>
            <w:pPr/>
            <w:r>
              <w:t>\Reusable Code\CheckAllColumnsMasterFile.xaml</w:t>
            </w:r>
          </w:p>
        </w:tc>
        <w:tc>
          <w:tcPr>
            <w:tcW w:w="2310" w:type="pct"/>
          </w:tcPr>
          <w:p>
            <w:pPr/>
          </w:p>
        </w:tc>
        <w:tc>
          <w:tcPr>
            <w:tcW w:w="2310" w:type="pct"/>
          </w:tcPr>
          <w:p>
            <w:pPr/>
            <w:r>
              <w:t>•Framework\InitAllApplications.xaml</w:t>
            </w:r>
            <w:r>
              <w:br/>
            </w:r>
          </w:p>
        </w:tc>
      </w:tr>
      <w:tr>
        <w:tc>
          <w:tcPr>
            <w:tcW w:w="2310" w:type="pct"/>
          </w:tcPr>
          <w:p>
            <w:pPr/>
            <w:r>
              <w:t>\Reusable Code\CheckFileIsDownloaded.xaml</w:t>
            </w:r>
          </w:p>
        </w:tc>
        <w:tc>
          <w:tcPr>
            <w:tcW w:w="2310" w:type="pct"/>
          </w:tcPr>
          <w:p>
            <w:pPr/>
          </w:p>
        </w:tc>
        <w:tc>
          <w:tcPr>
            <w:tcW w:w="2310" w:type="pct"/>
          </w:tcPr>
          <w:p>
            <w:pPr/>
            <w:r>
              <w:t>•Quickbooks\QuickbooksProcess.xaml</w:t>
            </w:r>
            <w:r>
              <w:br/>
            </w:r>
          </w:p>
        </w:tc>
      </w:tr>
      <w:tr>
        <w:tc>
          <w:tcPr>
            <w:tcW w:w="2310" w:type="pct"/>
          </w:tcPr>
          <w:p>
            <w:pPr/>
            <w:r>
              <w:t>\Reusable Code\CheckInputDataAvailable.xaml</w:t>
            </w:r>
          </w:p>
        </w:tc>
        <w:tc>
          <w:tcPr>
            <w:tcW w:w="2310" w:type="pct"/>
          </w:tcPr>
          <w:p>
            <w:pPr/>
            <w:r>
              <w:t>•Reusable Code\SendExceptionEmail.xaml</w:t>
            </w:r>
            <w:r>
              <w:br/>
            </w:r>
          </w:p>
        </w:tc>
        <w:tc>
          <w:tcPr>
            <w:tcW w:w="2310" w:type="pct"/>
          </w:tcPr>
          <w:p>
            <w:pPr/>
            <w:r>
              <w:t>•Framework\Process.xaml</w:t>
            </w:r>
            <w:r>
              <w:br/>
            </w:r>
          </w:p>
        </w:tc>
      </w:tr>
      <w:tr>
        <w:tc>
          <w:tcPr>
            <w:tcW w:w="2310" w:type="pct"/>
          </w:tcPr>
          <w:p>
            <w:pPr/>
            <w:r>
              <w:t>\Reusable Code\CheckQuotationFile.xaml</w:t>
            </w:r>
          </w:p>
        </w:tc>
        <w:tc>
          <w:tcPr>
            <w:tcW w:w="2310" w:type="pct"/>
          </w:tcPr>
          <w:p>
            <w:pPr/>
          </w:p>
        </w:tc>
        <w:tc>
          <w:tcPr>
            <w:tcW w:w="2310" w:type="pct"/>
          </w:tcPr>
          <w:p>
            <w:pPr/>
            <w:r>
              <w:t>•Framework\Process.xaml</w:t>
            </w:r>
            <w:r>
              <w:br/>
            </w:r>
          </w:p>
        </w:tc>
      </w:tr>
      <w:tr>
        <w:tc>
          <w:tcPr>
            <w:tcW w:w="2310" w:type="pct"/>
          </w:tcPr>
          <w:p>
            <w:pPr/>
            <w:r>
              <w:t>\Reusable Code\CheckQuotationFileMonthly.xaml</w:t>
            </w:r>
          </w:p>
        </w:tc>
        <w:tc>
          <w:tcPr>
            <w:tcW w:w="2310" w:type="pct"/>
          </w:tcPr>
          <w:p>
            <w:pPr/>
          </w:p>
        </w:tc>
        <w:tc>
          <w:tcPr>
            <w:tcW w:w="2310" w:type="pct"/>
          </w:tcPr>
          <w:p>
            <w:pPr/>
            <w:r>
              <w:t>•Framework\Process.xaml</w:t>
            </w:r>
            <w:r>
              <w:br/>
            </w:r>
          </w:p>
        </w:tc>
      </w:tr>
      <w:tr>
        <w:tc>
          <w:tcPr>
            <w:tcW w:w="2310" w:type="pct"/>
          </w:tcPr>
          <w:p>
            <w:pPr/>
            <w:r>
              <w:t>\Reusable Code\CleanScreenshotFolder.xaml</w:t>
            </w:r>
          </w:p>
        </w:tc>
        <w:tc>
          <w:tcPr>
            <w:tcW w:w="2310" w:type="pct"/>
          </w:tcPr>
          <w:p>
            <w:pPr/>
          </w:p>
        </w:tc>
        <w:tc>
          <w:tcPr>
            <w:tcW w:w="2310" w:type="pct"/>
          </w:tcPr>
          <w:p>
            <w:pPr/>
            <w:r>
              <w:t>•Main.xaml</w:t>
            </w:r>
            <w:r>
              <w:br/>
            </w:r>
          </w:p>
        </w:tc>
      </w:tr>
      <w:tr>
        <w:tc>
          <w:tcPr>
            <w:tcW w:w="2310" w:type="pct"/>
          </w:tcPr>
          <w:p>
            <w:pPr/>
            <w:r>
              <w:t>\Reusable Code\CreateInvoicePath.xaml</w:t>
            </w:r>
          </w:p>
        </w:tc>
        <w:tc>
          <w:tcPr>
            <w:tcW w:w="2310" w:type="pct"/>
          </w:tcPr>
          <w:p>
            <w:pPr/>
          </w:p>
        </w:tc>
        <w:tc>
          <w:tcPr>
            <w:tcW w:w="2310" w:type="pct"/>
          </w:tcPr>
          <w:p>
            <w:pPr/>
            <w:r>
              <w:t>•Framework\Process.xaml</w:t>
            </w:r>
            <w:r>
              <w:br/>
            </w:r>
          </w:p>
        </w:tc>
      </w:tr>
      <w:tr>
        <w:tc>
          <w:tcPr>
            <w:tcW w:w="2310" w:type="pct"/>
          </w:tcPr>
          <w:p>
            <w:pPr/>
            <w:r>
              <w:t>\Reusable Code\NetworkFileAccessible.xaml</w:t>
            </w:r>
          </w:p>
        </w:tc>
        <w:tc>
          <w:tcPr>
            <w:tcW w:w="2310" w:type="pct"/>
          </w:tcPr>
          <w:p>
            <w:pPr/>
          </w:p>
        </w:tc>
        <w:tc>
          <w:tcPr>
            <w:tcW w:w="2310" w:type="pct"/>
          </w:tcPr>
          <w:p>
            <w:pPr/>
            <w:r>
              <w:t>•Framework\InitAllApplications.xaml</w:t>
            </w:r>
            <w:r>
              <w:br/>
            </w:r>
          </w:p>
        </w:tc>
      </w:tr>
      <w:tr>
        <w:tc>
          <w:tcPr>
            <w:tcW w:w="2310" w:type="pct"/>
          </w:tcPr>
          <w:p>
            <w:pPr/>
            <w:r>
              <w:t>\Reusable Code\NetworkFolderAccessible.xaml</w:t>
            </w:r>
          </w:p>
        </w:tc>
        <w:tc>
          <w:tcPr>
            <w:tcW w:w="2310" w:type="pct"/>
          </w:tcPr>
          <w:p>
            <w:pPr/>
          </w:p>
        </w:tc>
        <w:tc>
          <w:tcPr>
            <w:tcW w:w="2310" w:type="pct"/>
          </w:tcPr>
          <w:p>
            <w:pPr/>
            <w:r>
              <w:t>•Framework\InitAllApplications.xaml</w:t>
            </w:r>
            <w:r>
              <w:br/>
            </w:r>
          </w:p>
        </w:tc>
      </w:tr>
      <w:tr>
        <w:tc>
          <w:tcPr>
            <w:tcW w:w="2310" w:type="pct"/>
          </w:tcPr>
          <w:p>
            <w:pPr/>
            <w:r>
              <w:t>\Reusable Code\ProcessStartNotification.xaml</w:t>
            </w:r>
          </w:p>
        </w:tc>
        <w:tc>
          <w:tcPr>
            <w:tcW w:w="2310" w:type="pct"/>
          </w:tcPr>
          <w:p>
            <w:pPr/>
          </w:p>
        </w:tc>
        <w:tc>
          <w:tcPr>
            <w:tcW w:w="2310" w:type="pct"/>
          </w:tcPr>
          <w:p>
            <w:pPr/>
            <w:r>
              <w:t>•Framework\InitAllApplications.xaml</w:t>
            </w:r>
            <w:r>
              <w:br/>
            </w:r>
          </w:p>
        </w:tc>
      </w:tr>
      <w:tr>
        <w:tc>
          <w:tcPr>
            <w:tcW w:w="2310" w:type="pct"/>
          </w:tcPr>
          <w:p>
            <w:pPr/>
            <w:r>
              <w:t>\Reusable Code\SendExceptionEmail.xaml</w:t>
            </w:r>
          </w:p>
        </w:tc>
        <w:tc>
          <w:tcPr>
            <w:tcW w:w="2310" w:type="pct"/>
          </w:tcPr>
          <w:p>
            <w:pPr/>
            <w:r>
              <w:t>•Framework\TakeScreenshot.xaml</w:t>
            </w:r>
            <w:r>
              <w:br/>
            </w:r>
          </w:p>
        </w:tc>
        <w:tc>
          <w:tcPr>
            <w:tcW w:w="2310" w:type="pct"/>
          </w:tcPr>
          <w:p>
            <w:pPr/>
            <w:r>
              <w:t>•Main.xaml</w:t>
            </w:r>
            <w:r>
              <w:br/>
            </w:r>
            <w:r>
              <w:t>•Framework\CloseAllApplications.xaml</w:t>
            </w:r>
            <w:r>
              <w:br/>
            </w:r>
            <w:r>
              <w:t>•Framework\InitAllApplications.xaml</w:t>
            </w:r>
            <w:r>
              <w:br/>
            </w:r>
            <w:r>
              <w:t>•Framework\KillAllProcesses.xaml</w:t>
            </w:r>
            <w:r>
              <w:br/>
            </w:r>
            <w:r>
              <w:t>•Quickbooks\MergeFiles.xaml</w:t>
            </w:r>
            <w:r>
              <w:br/>
            </w:r>
            <w:r>
              <w:t>•Quickbooks\MergeFilesMonthly.xaml</w:t>
            </w:r>
            <w:r>
              <w:br/>
            </w:r>
            <w:r>
              <w:t>•Quickbooks\QuickbooksProcess.xaml</w:t>
            </w:r>
            <w:r>
              <w:br/>
            </w:r>
            <w:r>
              <w:t>•Reusable Code\CheckInputDataAvailable.xaml</w:t>
            </w:r>
            <w:r>
              <w:br/>
            </w:r>
          </w:p>
        </w:tc>
      </w:tr>
      <w:tr>
        <w:tc>
          <w:tcPr>
            <w:tcW w:w="2310" w:type="pct"/>
          </w:tcPr>
          <w:p>
            <w:pPr/>
            <w:r>
              <w:t>\Reusable Code\SendExceptionEmailConfig.xaml</w:t>
            </w:r>
          </w:p>
        </w:tc>
        <w:tc>
          <w:tcPr>
            <w:tcW w:w="2310" w:type="pct"/>
          </w:tcPr>
          <w:p>
            <w:pPr/>
          </w:p>
        </w:tc>
        <w:tc>
          <w:tcPr>
            <w:tcW w:w="2310" w:type="pct"/>
          </w:tcPr>
          <w:p>
            <w:pPr/>
            <w:r>
              <w:t>•Main.xaml</w:t>
            </w:r>
            <w:r>
              <w:br/>
            </w:r>
          </w:p>
        </w:tc>
      </w:tr>
      <w:tr>
        <w:tc>
          <w:tcPr>
            <w:tcW w:w="2310" w:type="pct"/>
          </w:tcPr>
          <w:p>
            <w:pPr/>
            <w:r>
              <w:t>\Reusable Code\SendExceptionEmailNoData.xaml</w:t>
            </w:r>
          </w:p>
        </w:tc>
        <w:tc>
          <w:tcPr>
            <w:tcW w:w="2310" w:type="pct"/>
          </w:tcPr>
          <w:p>
            <w:pPr/>
          </w:p>
        </w:tc>
        <w:tc>
          <w:tcPr>
            <w:tcW w:w="2310" w:type="pct"/>
          </w:tcPr>
          <w:p>
            <w:pPr/>
            <w:r>
              <w:t>•ExtractInput\CheckInputFileConso.xaml</w:t>
            </w:r>
            <w:r>
              <w:br/>
            </w:r>
            <w:r>
              <w:t>•ExtractInput\CheckInputFileDaily.xaml</w:t>
            </w:r>
            <w:r>
              <w:br/>
            </w:r>
            <w:r>
              <w:t>•ExtractInput\CheckInputFileMonthly.xaml</w:t>
            </w:r>
            <w:r>
              <w:br/>
            </w:r>
          </w:p>
        </w:tc>
      </w:tr>
      <w:tr>
        <w:tc>
          <w:tcPr>
            <w:tcW w:w="2310" w:type="pct"/>
          </w:tcPr>
          <w:p>
            <w:pPr/>
            <w:r>
              <w:t>\Reusable Code\SendExceptionEmailNoSS.xaml</w:t>
            </w:r>
          </w:p>
        </w:tc>
        <w:tc>
          <w:tcPr>
            <w:tcW w:w="2310" w:type="pct"/>
          </w:tcPr>
          <w:p>
            <w:pPr/>
          </w:p>
        </w:tc>
        <w:tc>
          <w:tcPr>
            <w:tcW w:w="2310" w:type="pct"/>
          </w:tcPr>
          <w:p>
            <w:pPr/>
            <w:r>
              <w:t>•Main.xaml</w:t>
            </w:r>
            <w:r>
              <w:br/>
            </w:r>
            <w:r>
              <w:t>•Framework\InitAllApplications.xaml</w:t>
            </w:r>
            <w:r>
              <w:br/>
            </w:r>
            <w:r>
              <w:t>•Quickbooks\QuickbooksProcessMonthly.xaml</w:t>
            </w:r>
            <w:r>
              <w:br/>
            </w:r>
          </w:p>
        </w:tc>
      </w:tr>
      <w:tr>
        <w:tc>
          <w:tcPr>
            <w:tcW w:w="2310" w:type="pct"/>
          </w:tcPr>
          <w:p>
            <w:pPr/>
            <w:r>
              <w:t>\Reusable Code\SendReport.xaml</w:t>
            </w:r>
          </w:p>
        </w:tc>
        <w:tc>
          <w:tcPr>
            <w:tcW w:w="2310" w:type="pct"/>
          </w:tcPr>
          <w:p>
            <w:pPr/>
          </w:p>
        </w:tc>
        <w:tc>
          <w:tcPr>
            <w:tcW w:w="2310" w:type="pct"/>
          </w:tcPr>
          <w:p>
            <w:pPr/>
            <w:r>
              <w:t>•Framework\GetTransactionData.xaml</w:t>
            </w:r>
            <w:r>
              <w:br/>
            </w:r>
          </w:p>
        </w:tc>
      </w:tr>
      <w:tr>
        <w:tc>
          <w:tcPr>
            <w:tcW w:w="2310" w:type="pct"/>
          </w:tcPr>
          <w:p>
            <w:pPr/>
            <w:r>
              <w:t>\Reusable Code\SetStatusConsolidated.xaml</w:t>
            </w:r>
          </w:p>
        </w:tc>
        <w:tc>
          <w:tcPr>
            <w:tcW w:w="2310" w:type="pct"/>
          </w:tcPr>
          <w:p>
            <w:pPr/>
          </w:p>
        </w:tc>
        <w:tc>
          <w:tcPr>
            <w:tcW w:w="2310" w:type="pct"/>
          </w:tcPr>
          <w:p>
            <w:pPr/>
            <w:r>
              <w:t>•Framework\SetTransactionStatus.xaml</w:t>
            </w:r>
            <w:r>
              <w:br/>
            </w:r>
          </w:p>
        </w:tc>
      </w:tr>
      <w:tr>
        <w:tc>
          <w:tcPr>
            <w:tcW w:w="2310" w:type="pct"/>
          </w:tcPr>
          <w:p>
            <w:pPr/>
            <w:r>
              <w:t>\Reusable Code\SetStatusMonthly.xaml</w:t>
            </w:r>
          </w:p>
        </w:tc>
        <w:tc>
          <w:tcPr>
            <w:tcW w:w="2310" w:type="pct"/>
          </w:tcPr>
          <w:p>
            <w:pPr/>
          </w:p>
        </w:tc>
        <w:tc>
          <w:tcPr>
            <w:tcW w:w="2310" w:type="pct"/>
          </w:tcPr>
          <w:p>
            <w:pPr/>
            <w:r>
              <w:t>•Framework\SetTransactionStatus.xaml</w:t>
            </w:r>
            <w:r>
              <w:br/>
            </w:r>
          </w:p>
        </w:tc>
      </w:tr>
      <w:tr>
        <w:tc>
          <w:tcPr>
            <w:tcW w:w="2310" w:type="pct"/>
          </w:tcPr>
          <w:p>
            <w:pPr/>
            <w:r>
              <w:t>\Tests\GeneralTestCase.xaml</w:t>
            </w:r>
          </w:p>
        </w:tc>
        <w:tc>
          <w:tcPr>
            <w:tcW w:w="2310" w:type="pct"/>
          </w:tcPr>
          <w:p>
            <w:pPr/>
            <w:r>
              <w:t>•[in_WorkflowFile]</w:t>
            </w:r>
            <w:r>
              <w:br/>
            </w:r>
          </w:p>
        </w:tc>
        <w:tc>
          <w:tcPr>
            <w:tcW w:w="2310" w:type="pct"/>
          </w:tcPr>
          <w:p>
            <w:pPr/>
          </w:p>
        </w:tc>
      </w:tr>
      <w:tr>
        <w:tc>
          <w:tcPr>
            <w:tcW w:w="2310" w:type="pct"/>
          </w:tcPr>
          <w:p>
            <w:pPr/>
            <w:r>
              <w:t>\Tests\GetTransactionDataTestCase.xaml</w:t>
            </w:r>
          </w:p>
        </w:tc>
        <w:tc>
          <w:tcPr>
            <w:tcW w:w="2310" w:type="pct"/>
          </w:tcPr>
          <w:p>
            <w:pPr/>
            <w:r>
              <w:t>•Framework\InitAllSettings.xaml</w:t>
            </w:r>
            <w:r>
              <w:br/>
            </w:r>
            <w:r>
              <w:t>•Framework/GetTransactionData.xaml</w:t>
            </w:r>
            <w:r>
              <w:br/>
            </w:r>
          </w:p>
        </w:tc>
        <w:tc>
          <w:tcPr>
            <w:tcW w:w="2310" w:type="pct"/>
          </w:tcPr>
          <w:p>
            <w:pPr/>
          </w:p>
        </w:tc>
      </w:tr>
      <w:tr>
        <w:tc>
          <w:tcPr>
            <w:tcW w:w="2310" w:type="pct"/>
          </w:tcPr>
          <w:p>
            <w:pPr/>
            <w:r>
              <w:t>\Tests\InitAllApplicationsTestCase.xaml</w:t>
            </w:r>
          </w:p>
        </w:tc>
        <w:tc>
          <w:tcPr>
            <w:tcW w:w="2310" w:type="pct"/>
          </w:tcPr>
          <w:p>
            <w:pPr/>
            <w:r>
              <w:t>•Framework\InitAllSettings.xaml</w:t>
            </w:r>
            <w:r>
              <w:br/>
            </w:r>
            <w:r>
              <w:t>•Framework/InitAllApplications.xaml</w:t>
            </w:r>
            <w:r>
              <w:br/>
            </w:r>
            <w:r>
              <w:t>•Framework\CloseAllApplications.xaml</w:t>
            </w:r>
            <w:r>
              <w:br/>
            </w:r>
          </w:p>
        </w:tc>
        <w:tc>
          <w:tcPr>
            <w:tcW w:w="2310" w:type="pct"/>
          </w:tcPr>
          <w:p>
            <w:pPr/>
          </w:p>
        </w:tc>
      </w:tr>
      <w:tr>
        <w:tc>
          <w:tcPr>
            <w:tcW w:w="2310" w:type="pct"/>
          </w:tcPr>
          <w:p>
            <w:pPr/>
            <w:r>
              <w:t>\Tests\InitAllSettingsTestCase.xaml</w:t>
            </w:r>
          </w:p>
        </w:tc>
        <w:tc>
          <w:tcPr>
            <w:tcW w:w="2310" w:type="pct"/>
          </w:tcPr>
          <w:p>
            <w:pPr/>
            <w:r>
              <w:t>•Framework/InitAllSettings.xaml</w:t>
            </w:r>
            <w:r>
              <w:br/>
            </w:r>
          </w:p>
        </w:tc>
        <w:tc>
          <w:tcPr>
            <w:tcW w:w="2310" w:type="pct"/>
          </w:tcPr>
          <w:p>
            <w:pPr/>
          </w:p>
        </w:tc>
      </w:tr>
      <w:tr>
        <w:tc>
          <w:tcPr>
            <w:tcW w:w="2310" w:type="pct"/>
          </w:tcPr>
          <w:p>
            <w:pPr/>
            <w:r>
              <w:t>\Tests\MainTestCase.xaml</w:t>
            </w:r>
          </w:p>
        </w:tc>
        <w:tc>
          <w:tcPr>
            <w:tcW w:w="2310" w:type="pct"/>
          </w:tcPr>
          <w:p>
            <w:pPr/>
            <w:r>
              <w:t>•Main.xaml</w:t>
            </w:r>
            <w:r>
              <w:br/>
            </w:r>
          </w:p>
        </w:tc>
        <w:tc>
          <w:tcPr>
            <w:tcW w:w="2310" w:type="pct"/>
          </w:tcPr>
          <w:p>
            <w:pPr/>
          </w:p>
        </w:tc>
      </w:tr>
      <w:tr>
        <w:tc>
          <w:tcPr>
            <w:tcW w:w="2310" w:type="pct"/>
          </w:tcPr>
          <w:p>
            <w:pPr/>
            <w:r>
              <w:t>\Tests\ProcessTestCase.xaml</w:t>
            </w:r>
          </w:p>
        </w:tc>
        <w:tc>
          <w:tcPr>
            <w:tcW w:w="2310" w:type="pct"/>
          </w:tcPr>
          <w:p>
            <w:pPr/>
            <w:r>
              <w:t>•Framework\InitAllSettings.xaml</w:t>
            </w:r>
            <w:r>
              <w:br/>
            </w:r>
            <w:r>
              <w:t>•Framework\InitAllApplications.xaml</w:t>
            </w:r>
            <w:r>
              <w:br/>
            </w:r>
            <w:r>
              <w:t>•Framework\GetTransactionData.xaml</w:t>
            </w:r>
            <w:r>
              <w:br/>
            </w:r>
            <w:r>
              <w:t>•Framework\Process.xaml</w:t>
            </w:r>
            <w:r>
              <w:br/>
            </w:r>
            <w:r>
              <w:t>•Framework\CloseAllApplications.xaml</w:t>
            </w:r>
            <w:r>
              <w:br/>
            </w:r>
          </w:p>
        </w:tc>
        <w:tc>
          <w:tcPr>
            <w:tcW w:w="2310" w:type="pct"/>
          </w:tcPr>
          <w:p>
            <w:pPr/>
          </w:p>
        </w:tc>
      </w:tr>
      <w:tr>
        <w:tc>
          <w:tcPr>
            <w:tcW w:w="2310" w:type="pct"/>
          </w:tcPr>
          <w:p>
            <w:pPr/>
            <w:r>
              <w:t>\Tests\WorkflowTestCaseTemplate.xaml</w:t>
            </w:r>
          </w:p>
        </w:tc>
        <w:tc>
          <w:tcPr>
            <w:tcW w:w="2310" w:type="pct"/>
          </w:tcPr>
          <w:p>
            <w:pPr/>
            <w:r>
              <w:t>•Framework\InitAllSettings.xaml</w:t>
            </w:r>
            <w:r>
              <w:br/>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[1.18.2]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UiPath.PDF.Activities:   [3.11.0]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UiPath.Testing.Activities:   [22.4.3]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c3a16fdedf4d40d5" /><Relationship Type="http://schemas.openxmlformats.org/officeDocument/2006/relationships/numbering" Target="/word/numbering.xml" Id="Rcca08a9348f74915" /><Relationship Type="http://schemas.openxmlformats.org/officeDocument/2006/relationships/settings" Target="/word/settings.xml" Id="R0f89c36296494698" /></Relationships>
</file>